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549E6" w14:textId="77777777" w:rsidR="00AF5810" w:rsidRPr="008E7C86" w:rsidRDefault="00544E70">
      <w:pPr>
        <w:rPr>
          <w:rFonts w:ascii="Times New Roman" w:hAnsi="Times New Roman" w:cs="Times New Roman"/>
          <w:sz w:val="24"/>
          <w:szCs w:val="24"/>
        </w:rPr>
      </w:pPr>
      <w:r w:rsidRPr="008E7C86">
        <w:rPr>
          <w:rFonts w:ascii="Times New Roman" w:hAnsi="Times New Roman" w:cs="Times New Roman"/>
          <w:sz w:val="24"/>
          <w:szCs w:val="24"/>
        </w:rPr>
        <w:t>Jacob Alspaw</w:t>
      </w:r>
    </w:p>
    <w:p w14:paraId="48C0CBAE" w14:textId="77777777" w:rsidR="00544E70" w:rsidRPr="008E7C86" w:rsidRDefault="00544E70">
      <w:pPr>
        <w:rPr>
          <w:rFonts w:ascii="Times New Roman" w:hAnsi="Times New Roman" w:cs="Times New Roman"/>
          <w:sz w:val="24"/>
          <w:szCs w:val="24"/>
        </w:rPr>
      </w:pPr>
      <w:r w:rsidRPr="008E7C86">
        <w:rPr>
          <w:rFonts w:ascii="Times New Roman" w:hAnsi="Times New Roman" w:cs="Times New Roman"/>
          <w:sz w:val="24"/>
          <w:szCs w:val="24"/>
        </w:rPr>
        <w:t>FSNA-141</w:t>
      </w:r>
    </w:p>
    <w:p w14:paraId="2752A4DC" w14:textId="77777777" w:rsidR="00544E70" w:rsidRPr="008E7C86" w:rsidRDefault="00544E70">
      <w:pPr>
        <w:rPr>
          <w:rFonts w:ascii="Times New Roman" w:hAnsi="Times New Roman" w:cs="Times New Roman"/>
          <w:sz w:val="24"/>
          <w:szCs w:val="24"/>
        </w:rPr>
      </w:pPr>
      <w:r w:rsidRPr="008E7C86">
        <w:rPr>
          <w:rFonts w:ascii="Times New Roman" w:hAnsi="Times New Roman" w:cs="Times New Roman"/>
          <w:sz w:val="24"/>
          <w:szCs w:val="24"/>
        </w:rPr>
        <w:t>13 November 2014</w:t>
      </w:r>
    </w:p>
    <w:p w14:paraId="288B4CD0" w14:textId="77777777" w:rsidR="00544E70" w:rsidRPr="0018183F" w:rsidRDefault="001B77B0" w:rsidP="00F607E0">
      <w:pPr>
        <w:spacing w:line="480" w:lineRule="auto"/>
        <w:jc w:val="center"/>
        <w:rPr>
          <w:rFonts w:ascii="Times New Roman" w:hAnsi="Times New Roman" w:cs="Times New Roman"/>
          <w:sz w:val="24"/>
          <w:szCs w:val="24"/>
        </w:rPr>
      </w:pPr>
      <w:r>
        <w:rPr>
          <w:rFonts w:ascii="Times New Roman" w:hAnsi="Times New Roman" w:cs="Times New Roman"/>
          <w:sz w:val="24"/>
          <w:szCs w:val="24"/>
        </w:rPr>
        <w:t>Marines are Ghosts</w:t>
      </w:r>
    </w:p>
    <w:p w14:paraId="030E8695" w14:textId="77777777" w:rsidR="00544E70" w:rsidRDefault="00544E70" w:rsidP="00F607E0">
      <w:pPr>
        <w:spacing w:line="480" w:lineRule="auto"/>
        <w:rPr>
          <w:rFonts w:ascii="Times New Roman" w:hAnsi="Times New Roman" w:cs="Times New Roman"/>
          <w:sz w:val="24"/>
          <w:szCs w:val="24"/>
        </w:rPr>
      </w:pPr>
      <w:r w:rsidRPr="0018183F">
        <w:rPr>
          <w:rFonts w:ascii="Times New Roman" w:hAnsi="Times New Roman" w:cs="Times New Roman"/>
          <w:sz w:val="24"/>
          <w:szCs w:val="24"/>
        </w:rPr>
        <w:tab/>
        <w:t xml:space="preserve">“Why did you let me die in the fire? I didn’t want to die.” </w:t>
      </w:r>
      <w:r w:rsidR="00262F09" w:rsidRPr="0018183F">
        <w:rPr>
          <w:rFonts w:ascii="Times New Roman" w:hAnsi="Times New Roman" w:cs="Times New Roman"/>
          <w:sz w:val="24"/>
          <w:szCs w:val="24"/>
        </w:rPr>
        <w:t>We</w:t>
      </w:r>
      <w:r w:rsidR="00C3003D" w:rsidRPr="0018183F">
        <w:rPr>
          <w:rFonts w:ascii="Times New Roman" w:hAnsi="Times New Roman" w:cs="Times New Roman"/>
          <w:sz w:val="24"/>
          <w:szCs w:val="24"/>
        </w:rPr>
        <w:t xml:space="preserve"> all </w:t>
      </w:r>
      <w:r w:rsidR="00262F09" w:rsidRPr="0018183F">
        <w:rPr>
          <w:rFonts w:ascii="Times New Roman" w:hAnsi="Times New Roman" w:cs="Times New Roman"/>
          <w:sz w:val="24"/>
          <w:szCs w:val="24"/>
        </w:rPr>
        <w:t xml:space="preserve">periodically recall </w:t>
      </w:r>
      <w:r w:rsidR="00C3003D" w:rsidRPr="0018183F">
        <w:rPr>
          <w:rFonts w:ascii="Times New Roman" w:hAnsi="Times New Roman" w:cs="Times New Roman"/>
          <w:sz w:val="24"/>
          <w:szCs w:val="24"/>
        </w:rPr>
        <w:t>some</w:t>
      </w:r>
      <w:r w:rsidRPr="0018183F">
        <w:rPr>
          <w:rFonts w:ascii="Times New Roman" w:hAnsi="Times New Roman" w:cs="Times New Roman"/>
          <w:sz w:val="24"/>
          <w:szCs w:val="24"/>
        </w:rPr>
        <w:t xml:space="preserve"> devastating</w:t>
      </w:r>
      <w:r w:rsidR="00C3003D" w:rsidRPr="0018183F">
        <w:rPr>
          <w:rFonts w:ascii="Times New Roman" w:hAnsi="Times New Roman" w:cs="Times New Roman"/>
          <w:sz w:val="24"/>
          <w:szCs w:val="24"/>
        </w:rPr>
        <w:t xml:space="preserve"> event in our past better left forgotten.</w:t>
      </w:r>
      <w:r w:rsidRPr="0018183F">
        <w:rPr>
          <w:rFonts w:ascii="Times New Roman" w:hAnsi="Times New Roman" w:cs="Times New Roman"/>
          <w:sz w:val="24"/>
          <w:szCs w:val="24"/>
        </w:rPr>
        <w:t xml:space="preserve"> Yet, a young boy out</w:t>
      </w:r>
      <w:r w:rsidR="00262F09" w:rsidRPr="0018183F">
        <w:rPr>
          <w:rFonts w:ascii="Times New Roman" w:hAnsi="Times New Roman" w:cs="Times New Roman"/>
          <w:sz w:val="24"/>
          <w:szCs w:val="24"/>
        </w:rPr>
        <w:t xml:space="preserve"> of Virginia Beach</w:t>
      </w:r>
      <w:r w:rsidR="00C3003D" w:rsidRPr="0018183F">
        <w:rPr>
          <w:rFonts w:ascii="Times New Roman" w:hAnsi="Times New Roman" w:cs="Times New Roman"/>
          <w:sz w:val="24"/>
          <w:szCs w:val="24"/>
        </w:rPr>
        <w:t xml:space="preserve"> keeps holding onto</w:t>
      </w:r>
      <w:r w:rsidR="00262F09" w:rsidRPr="0018183F">
        <w:rPr>
          <w:rFonts w:ascii="Times New Roman" w:hAnsi="Times New Roman" w:cs="Times New Roman"/>
          <w:sz w:val="24"/>
          <w:szCs w:val="24"/>
        </w:rPr>
        <w:t xml:space="preserve"> these</w:t>
      </w:r>
      <w:r w:rsidR="00C3003D" w:rsidRPr="0018183F">
        <w:rPr>
          <w:rFonts w:ascii="Times New Roman" w:hAnsi="Times New Roman" w:cs="Times New Roman"/>
          <w:sz w:val="24"/>
          <w:szCs w:val="24"/>
        </w:rPr>
        <w:t xml:space="preserve"> painful memories, memories of what may be the child’s past life.</w:t>
      </w:r>
      <w:r w:rsidR="00262F09" w:rsidRPr="0018183F">
        <w:rPr>
          <w:rFonts w:ascii="Times New Roman" w:hAnsi="Times New Roman" w:cs="Times New Roman"/>
          <w:sz w:val="24"/>
          <w:szCs w:val="24"/>
        </w:rPr>
        <w:t xml:space="preserve"> Andrew, </w:t>
      </w:r>
      <w:r w:rsidR="00260ED9" w:rsidRPr="0018183F">
        <w:rPr>
          <w:rFonts w:ascii="Times New Roman" w:hAnsi="Times New Roman" w:cs="Times New Roman"/>
          <w:sz w:val="24"/>
          <w:szCs w:val="24"/>
        </w:rPr>
        <w:t xml:space="preserve">the </w:t>
      </w:r>
      <w:r w:rsidR="0018183F" w:rsidRPr="0018183F">
        <w:rPr>
          <w:rFonts w:ascii="Times New Roman" w:hAnsi="Times New Roman" w:cs="Times New Roman"/>
          <w:sz w:val="24"/>
          <w:szCs w:val="24"/>
        </w:rPr>
        <w:t xml:space="preserve">aforementioned </w:t>
      </w:r>
      <w:r w:rsidR="00260ED9" w:rsidRPr="0018183F">
        <w:rPr>
          <w:rFonts w:ascii="Times New Roman" w:hAnsi="Times New Roman" w:cs="Times New Roman"/>
          <w:sz w:val="24"/>
          <w:szCs w:val="24"/>
        </w:rPr>
        <w:t>4-year-old boy, recently started telling his mother of disturbing memories no one his age should know. He became hysteric and spo</w:t>
      </w:r>
      <w:r w:rsidR="009821F7">
        <w:rPr>
          <w:rFonts w:ascii="Times New Roman" w:hAnsi="Times New Roman" w:cs="Times New Roman"/>
          <w:sz w:val="24"/>
          <w:szCs w:val="24"/>
        </w:rPr>
        <w:t>uted memories of his own death. The boy</w:t>
      </w:r>
      <w:r w:rsidR="0018183F" w:rsidRPr="0018183F">
        <w:rPr>
          <w:rFonts w:ascii="Times New Roman" w:hAnsi="Times New Roman" w:cs="Times New Roman"/>
          <w:sz w:val="24"/>
          <w:szCs w:val="24"/>
        </w:rPr>
        <w:t>’s mother was completely s</w:t>
      </w:r>
      <w:r w:rsidR="00537BF1">
        <w:rPr>
          <w:rFonts w:ascii="Times New Roman" w:hAnsi="Times New Roman" w:cs="Times New Roman"/>
          <w:sz w:val="24"/>
          <w:szCs w:val="24"/>
        </w:rPr>
        <w:t>keptical until her son voiced</w:t>
      </w:r>
      <w:r w:rsidR="0018183F" w:rsidRPr="0018183F">
        <w:rPr>
          <w:rFonts w:ascii="Times New Roman" w:hAnsi="Times New Roman" w:cs="Times New Roman"/>
          <w:sz w:val="24"/>
          <w:szCs w:val="24"/>
        </w:rPr>
        <w:t xml:space="preserve"> too convincing of details to ignore: “I live at 860 Main Street in Sumter, Georgia.” A quick se</w:t>
      </w:r>
      <w:r w:rsidR="0018183F">
        <w:rPr>
          <w:rFonts w:ascii="Times New Roman" w:hAnsi="Times New Roman" w:cs="Times New Roman"/>
          <w:sz w:val="24"/>
          <w:szCs w:val="24"/>
        </w:rPr>
        <w:t>arch init</w:t>
      </w:r>
      <w:r w:rsidR="00F91C20">
        <w:rPr>
          <w:rFonts w:ascii="Times New Roman" w:hAnsi="Times New Roman" w:cs="Times New Roman"/>
          <w:sz w:val="24"/>
          <w:szCs w:val="24"/>
        </w:rPr>
        <w:t>ially gave no leads to the unfolding mystery</w:t>
      </w:r>
      <w:r w:rsidR="009821F7">
        <w:rPr>
          <w:rFonts w:ascii="Times New Roman" w:hAnsi="Times New Roman" w:cs="Times New Roman"/>
          <w:sz w:val="24"/>
          <w:szCs w:val="24"/>
        </w:rPr>
        <w:t>…</w:t>
      </w:r>
      <w:r w:rsidR="00F91C20">
        <w:rPr>
          <w:rFonts w:ascii="Times New Roman" w:hAnsi="Times New Roman" w:cs="Times New Roman"/>
          <w:sz w:val="24"/>
          <w:szCs w:val="24"/>
        </w:rPr>
        <w:t xml:space="preserve"> And then a flood of new knowledge was unleashed.</w:t>
      </w:r>
    </w:p>
    <w:p w14:paraId="5F4DAC63" w14:textId="77777777" w:rsidR="00F91C20" w:rsidRDefault="00F91C20" w:rsidP="00F607E0">
      <w:pPr>
        <w:spacing w:line="480" w:lineRule="auto"/>
        <w:rPr>
          <w:rFonts w:ascii="Times New Roman" w:hAnsi="Times New Roman" w:cs="Times New Roman"/>
          <w:sz w:val="24"/>
          <w:szCs w:val="24"/>
        </w:rPr>
      </w:pPr>
      <w:r>
        <w:rPr>
          <w:rFonts w:ascii="Times New Roman" w:hAnsi="Times New Roman" w:cs="Times New Roman"/>
          <w:sz w:val="24"/>
          <w:szCs w:val="24"/>
        </w:rPr>
        <w:tab/>
        <w:t>U.S Marine Sgt. Val Lewis died in a bombing explosion October 23</w:t>
      </w:r>
      <w:r w:rsidRPr="00F91C20">
        <w:rPr>
          <w:rFonts w:ascii="Times New Roman" w:hAnsi="Times New Roman" w:cs="Times New Roman"/>
          <w:sz w:val="24"/>
          <w:szCs w:val="24"/>
          <w:vertAlign w:val="superscript"/>
        </w:rPr>
        <w:t>rd</w:t>
      </w:r>
      <w:r>
        <w:rPr>
          <w:rFonts w:ascii="Times New Roman" w:hAnsi="Times New Roman" w:cs="Times New Roman"/>
          <w:sz w:val="24"/>
          <w:szCs w:val="24"/>
        </w:rPr>
        <w:t>, 1983 in Beirut, Leb</w:t>
      </w:r>
      <w:r w:rsidR="00A635BC">
        <w:rPr>
          <w:rFonts w:ascii="Times New Roman" w:hAnsi="Times New Roman" w:cs="Times New Roman"/>
          <w:sz w:val="24"/>
          <w:szCs w:val="24"/>
        </w:rPr>
        <w:t xml:space="preserve">anon, more than two decades before Andrew’s birth. The Marine’s place of residence was indeed </w:t>
      </w:r>
      <w:r w:rsidR="00537BF1">
        <w:rPr>
          <w:rFonts w:ascii="Times New Roman" w:hAnsi="Times New Roman" w:cs="Times New Roman"/>
          <w:sz w:val="24"/>
          <w:szCs w:val="24"/>
        </w:rPr>
        <w:t xml:space="preserve">the same </w:t>
      </w:r>
      <w:r w:rsidR="00A635BC">
        <w:rPr>
          <w:rFonts w:ascii="Times New Roman" w:hAnsi="Times New Roman" w:cs="Times New Roman"/>
          <w:sz w:val="24"/>
          <w:szCs w:val="24"/>
        </w:rPr>
        <w:t xml:space="preserve">860 Main Street in Sumter, Georgia. </w:t>
      </w:r>
      <w:r w:rsidR="00537BF1">
        <w:rPr>
          <w:rFonts w:ascii="Times New Roman" w:hAnsi="Times New Roman" w:cs="Times New Roman"/>
          <w:sz w:val="24"/>
          <w:szCs w:val="24"/>
        </w:rPr>
        <w:t>The boy’s</w:t>
      </w:r>
      <w:r w:rsidR="00A635BC">
        <w:rPr>
          <w:rFonts w:ascii="Times New Roman" w:hAnsi="Times New Roman" w:cs="Times New Roman"/>
          <w:sz w:val="24"/>
          <w:szCs w:val="24"/>
        </w:rPr>
        <w:t xml:space="preserve"> parents revealed photos of</w:t>
      </w:r>
      <w:r w:rsidR="00A635BC" w:rsidRPr="00A635BC">
        <w:rPr>
          <w:rFonts w:ascii="Times New Roman" w:hAnsi="Times New Roman" w:cs="Times New Roman"/>
          <w:sz w:val="24"/>
          <w:szCs w:val="24"/>
        </w:rPr>
        <w:t xml:space="preserve"> six </w:t>
      </w:r>
      <w:r w:rsidR="00A635BC">
        <w:rPr>
          <w:rFonts w:ascii="Times New Roman" w:hAnsi="Times New Roman" w:cs="Times New Roman"/>
          <w:sz w:val="24"/>
          <w:szCs w:val="24"/>
        </w:rPr>
        <w:t xml:space="preserve">other </w:t>
      </w:r>
      <w:r w:rsidR="009821F7">
        <w:rPr>
          <w:rFonts w:ascii="Times New Roman" w:hAnsi="Times New Roman" w:cs="Times New Roman"/>
          <w:sz w:val="24"/>
          <w:szCs w:val="24"/>
        </w:rPr>
        <w:t>marines who died in the</w:t>
      </w:r>
      <w:r w:rsidR="00537BF1">
        <w:rPr>
          <w:rFonts w:ascii="Times New Roman" w:hAnsi="Times New Roman" w:cs="Times New Roman"/>
          <w:sz w:val="24"/>
          <w:szCs w:val="24"/>
        </w:rPr>
        <w:t xml:space="preserve"> </w:t>
      </w:r>
      <w:r w:rsidR="00A635BC" w:rsidRPr="00A635BC">
        <w:rPr>
          <w:rFonts w:ascii="Times New Roman" w:hAnsi="Times New Roman" w:cs="Times New Roman"/>
          <w:sz w:val="24"/>
          <w:szCs w:val="24"/>
        </w:rPr>
        <w:t>bombing.</w:t>
      </w:r>
      <w:r w:rsidR="00A635BC">
        <w:rPr>
          <w:rFonts w:ascii="Times New Roman" w:hAnsi="Times New Roman" w:cs="Times New Roman"/>
          <w:sz w:val="24"/>
          <w:szCs w:val="24"/>
        </w:rPr>
        <w:t xml:space="preserve"> Andrew was convinced they were all his friends. Surely startled, Andrew’s</w:t>
      </w:r>
      <w:r w:rsidR="00A635BC" w:rsidRPr="00A635BC">
        <w:rPr>
          <w:rFonts w:ascii="Times New Roman" w:hAnsi="Times New Roman" w:cs="Times New Roman"/>
          <w:sz w:val="24"/>
          <w:szCs w:val="24"/>
        </w:rPr>
        <w:t xml:space="preserve"> family decided to go to Georgia and visit the gravesite where Sgt. Lew</w:t>
      </w:r>
      <w:r w:rsidR="00537BF1">
        <w:rPr>
          <w:rFonts w:ascii="Times New Roman" w:hAnsi="Times New Roman" w:cs="Times New Roman"/>
          <w:sz w:val="24"/>
          <w:szCs w:val="24"/>
        </w:rPr>
        <w:t>is was buried in an attempt to</w:t>
      </w:r>
      <w:r w:rsidR="00A635BC" w:rsidRPr="00A635BC">
        <w:rPr>
          <w:rFonts w:ascii="Times New Roman" w:hAnsi="Times New Roman" w:cs="Times New Roman"/>
          <w:sz w:val="24"/>
          <w:szCs w:val="24"/>
        </w:rPr>
        <w:t xml:space="preserve"> give Andrew closure and </w:t>
      </w:r>
      <w:r w:rsidR="00A635BC">
        <w:rPr>
          <w:rFonts w:ascii="Times New Roman" w:hAnsi="Times New Roman" w:cs="Times New Roman"/>
          <w:sz w:val="24"/>
          <w:szCs w:val="24"/>
        </w:rPr>
        <w:t>void him of</w:t>
      </w:r>
      <w:r w:rsidR="00A635BC" w:rsidRPr="00A635BC">
        <w:rPr>
          <w:rFonts w:ascii="Times New Roman" w:hAnsi="Times New Roman" w:cs="Times New Roman"/>
          <w:sz w:val="24"/>
          <w:szCs w:val="24"/>
        </w:rPr>
        <w:t xml:space="preserve"> the</w:t>
      </w:r>
      <w:r w:rsidR="003B0CFB">
        <w:rPr>
          <w:rFonts w:ascii="Times New Roman" w:hAnsi="Times New Roman" w:cs="Times New Roman"/>
          <w:sz w:val="24"/>
          <w:szCs w:val="24"/>
        </w:rPr>
        <w:t>se</w:t>
      </w:r>
      <w:r w:rsidR="00A635BC" w:rsidRPr="00A635BC">
        <w:rPr>
          <w:rFonts w:ascii="Times New Roman" w:hAnsi="Times New Roman" w:cs="Times New Roman"/>
          <w:sz w:val="24"/>
          <w:szCs w:val="24"/>
        </w:rPr>
        <w:t xml:space="preserve"> past memories.</w:t>
      </w:r>
      <w:r w:rsidR="00AD082C">
        <w:rPr>
          <w:rFonts w:ascii="Times New Roman" w:hAnsi="Times New Roman" w:cs="Times New Roman"/>
          <w:sz w:val="24"/>
          <w:szCs w:val="24"/>
        </w:rPr>
        <w:t xml:space="preserve"> </w:t>
      </w:r>
      <w:r w:rsidR="00CC4180">
        <w:rPr>
          <w:rFonts w:ascii="Times New Roman" w:hAnsi="Times New Roman" w:cs="Times New Roman"/>
          <w:sz w:val="24"/>
          <w:szCs w:val="24"/>
        </w:rPr>
        <w:t xml:space="preserve">After laying flowers at Sgt. Lewis’s grave, the </w:t>
      </w:r>
      <w:r w:rsidR="00AD082C">
        <w:rPr>
          <w:rFonts w:ascii="Times New Roman" w:hAnsi="Times New Roman" w:cs="Times New Roman"/>
          <w:sz w:val="24"/>
          <w:szCs w:val="24"/>
        </w:rPr>
        <w:t>child ran to a different grave and proclaimed the ve</w:t>
      </w:r>
      <w:r w:rsidR="00537BF1">
        <w:rPr>
          <w:rFonts w:ascii="Times New Roman" w:hAnsi="Times New Roman" w:cs="Times New Roman"/>
          <w:sz w:val="24"/>
          <w:szCs w:val="24"/>
        </w:rPr>
        <w:t>teran to be yet another friend, leaving the</w:t>
      </w:r>
      <w:r w:rsidR="00CC4180">
        <w:rPr>
          <w:rFonts w:ascii="Times New Roman" w:hAnsi="Times New Roman" w:cs="Times New Roman"/>
          <w:sz w:val="24"/>
          <w:szCs w:val="24"/>
        </w:rPr>
        <w:t xml:space="preserve"> family with even more</w:t>
      </w:r>
      <w:r w:rsidR="00537BF1">
        <w:rPr>
          <w:rFonts w:ascii="Times New Roman" w:hAnsi="Times New Roman" w:cs="Times New Roman"/>
          <w:sz w:val="24"/>
          <w:szCs w:val="24"/>
        </w:rPr>
        <w:t xml:space="preserve"> unanswered</w:t>
      </w:r>
      <w:r w:rsidR="00CC4180">
        <w:rPr>
          <w:rFonts w:ascii="Times New Roman" w:hAnsi="Times New Roman" w:cs="Times New Roman"/>
          <w:sz w:val="24"/>
          <w:szCs w:val="24"/>
        </w:rPr>
        <w:t xml:space="preserve"> questions</w:t>
      </w:r>
      <w:r w:rsidR="00537BF1">
        <w:rPr>
          <w:rFonts w:ascii="Times New Roman" w:hAnsi="Times New Roman" w:cs="Times New Roman"/>
          <w:sz w:val="24"/>
          <w:szCs w:val="24"/>
        </w:rPr>
        <w:t>.</w:t>
      </w:r>
    </w:p>
    <w:p w14:paraId="41DB3CE4" w14:textId="22D54E14" w:rsidR="00E035C7" w:rsidRDefault="00537BF1" w:rsidP="00F607E0">
      <w:pPr>
        <w:spacing w:line="480" w:lineRule="auto"/>
        <w:rPr>
          <w:rFonts w:ascii="Times New Roman" w:hAnsi="Times New Roman" w:cs="Times New Roman"/>
          <w:sz w:val="24"/>
          <w:szCs w:val="24"/>
        </w:rPr>
      </w:pPr>
      <w:r>
        <w:rPr>
          <w:rFonts w:ascii="Times New Roman" w:hAnsi="Times New Roman" w:cs="Times New Roman"/>
          <w:sz w:val="24"/>
          <w:szCs w:val="24"/>
        </w:rPr>
        <w:tab/>
      </w:r>
      <w:r w:rsidR="00D41C93">
        <w:rPr>
          <w:rFonts w:ascii="Times New Roman" w:hAnsi="Times New Roman" w:cs="Times New Roman"/>
          <w:sz w:val="24"/>
          <w:szCs w:val="24"/>
        </w:rPr>
        <w:t>An innocent child</w:t>
      </w:r>
      <w:r>
        <w:rPr>
          <w:rFonts w:ascii="Times New Roman" w:hAnsi="Times New Roman" w:cs="Times New Roman"/>
          <w:sz w:val="24"/>
          <w:szCs w:val="24"/>
        </w:rPr>
        <w:t xml:space="preserve"> may be possessed by the lurking spirit of a fallen warrior. </w:t>
      </w:r>
      <w:r w:rsidR="000C29AD">
        <w:rPr>
          <w:rFonts w:ascii="Times New Roman" w:hAnsi="Times New Roman" w:cs="Times New Roman"/>
          <w:sz w:val="24"/>
          <w:szCs w:val="24"/>
        </w:rPr>
        <w:t>Or</w:t>
      </w:r>
      <w:r>
        <w:rPr>
          <w:rFonts w:ascii="Times New Roman" w:hAnsi="Times New Roman" w:cs="Times New Roman"/>
          <w:sz w:val="24"/>
          <w:szCs w:val="24"/>
        </w:rPr>
        <w:t xml:space="preserve"> the breaking story may just be some elaborate hoax for attention. The coincidences seem too many to take the story lightly</w:t>
      </w:r>
      <w:r w:rsidR="000C29AD">
        <w:rPr>
          <w:rFonts w:ascii="Times New Roman" w:hAnsi="Times New Roman" w:cs="Times New Roman"/>
          <w:sz w:val="24"/>
          <w:szCs w:val="24"/>
        </w:rPr>
        <w:t>, yet in this setting of the paranormal, every</w:t>
      </w:r>
      <w:r w:rsidR="00CC4180">
        <w:rPr>
          <w:rFonts w:ascii="Times New Roman" w:hAnsi="Times New Roman" w:cs="Times New Roman"/>
          <w:sz w:val="24"/>
          <w:szCs w:val="24"/>
        </w:rPr>
        <w:t xml:space="preserve"> detail, regardless of size, </w:t>
      </w:r>
      <w:r w:rsidR="003B0CFB">
        <w:rPr>
          <w:rFonts w:ascii="Times New Roman" w:hAnsi="Times New Roman" w:cs="Times New Roman"/>
          <w:sz w:val="24"/>
          <w:szCs w:val="24"/>
        </w:rPr>
        <w:lastRenderedPageBreak/>
        <w:t>requires</w:t>
      </w:r>
      <w:r w:rsidR="000C29AD">
        <w:rPr>
          <w:rFonts w:ascii="Times New Roman" w:hAnsi="Times New Roman" w:cs="Times New Roman"/>
          <w:sz w:val="24"/>
          <w:szCs w:val="24"/>
        </w:rPr>
        <w:t xml:space="preserve"> intense scrutiny. </w:t>
      </w:r>
      <w:r>
        <w:rPr>
          <w:rFonts w:ascii="Times New Roman" w:hAnsi="Times New Roman" w:cs="Times New Roman"/>
          <w:sz w:val="24"/>
          <w:szCs w:val="24"/>
        </w:rPr>
        <w:t xml:space="preserve"> </w:t>
      </w:r>
      <w:r w:rsidR="00D41C93">
        <w:rPr>
          <w:rFonts w:ascii="Times New Roman" w:hAnsi="Times New Roman" w:cs="Times New Roman"/>
          <w:sz w:val="24"/>
          <w:szCs w:val="24"/>
        </w:rPr>
        <w:t>Paranormal</w:t>
      </w:r>
      <w:r w:rsidR="000C29AD">
        <w:rPr>
          <w:rFonts w:ascii="Times New Roman" w:hAnsi="Times New Roman" w:cs="Times New Roman"/>
          <w:sz w:val="24"/>
          <w:szCs w:val="24"/>
        </w:rPr>
        <w:t xml:space="preserve"> stories, especially when distributed by for-profit organizations</w:t>
      </w:r>
      <w:r w:rsidR="00D41C93">
        <w:rPr>
          <w:rFonts w:ascii="Times New Roman" w:hAnsi="Times New Roman" w:cs="Times New Roman"/>
          <w:sz w:val="24"/>
          <w:szCs w:val="24"/>
        </w:rPr>
        <w:t>,</w:t>
      </w:r>
      <w:r w:rsidR="000C29AD">
        <w:rPr>
          <w:rFonts w:ascii="Times New Roman" w:hAnsi="Times New Roman" w:cs="Times New Roman"/>
          <w:sz w:val="24"/>
          <w:szCs w:val="24"/>
        </w:rPr>
        <w:t xml:space="preserve"> are always spiced-up in a way to grab our attention. </w:t>
      </w:r>
      <w:r w:rsidR="00CC4180">
        <w:rPr>
          <w:rFonts w:ascii="Times New Roman" w:hAnsi="Times New Roman" w:cs="Times New Roman"/>
          <w:sz w:val="24"/>
          <w:szCs w:val="24"/>
        </w:rPr>
        <w:t>In an ironical sense, t</w:t>
      </w:r>
      <w:r w:rsidR="000C29AD">
        <w:rPr>
          <w:rFonts w:ascii="Times New Roman" w:hAnsi="Times New Roman" w:cs="Times New Roman"/>
          <w:sz w:val="24"/>
          <w:szCs w:val="24"/>
        </w:rPr>
        <w:t>he paranormal is a fascinating concept that is meant</w:t>
      </w:r>
      <w:r w:rsidR="00CC4180">
        <w:rPr>
          <w:rFonts w:ascii="Times New Roman" w:hAnsi="Times New Roman" w:cs="Times New Roman"/>
          <w:sz w:val="24"/>
          <w:szCs w:val="24"/>
        </w:rPr>
        <w:t xml:space="preserve"> </w:t>
      </w:r>
      <w:r w:rsidR="000C29AD">
        <w:rPr>
          <w:rFonts w:ascii="Times New Roman" w:hAnsi="Times New Roman" w:cs="Times New Roman"/>
          <w:sz w:val="24"/>
          <w:szCs w:val="24"/>
        </w:rPr>
        <w:t>to captivate and “possess” an intended audience.</w:t>
      </w:r>
      <w:r w:rsidR="00125B03">
        <w:rPr>
          <w:rFonts w:ascii="Times New Roman" w:hAnsi="Times New Roman" w:cs="Times New Roman"/>
          <w:sz w:val="24"/>
          <w:szCs w:val="24"/>
        </w:rPr>
        <w:t xml:space="preserve"> </w:t>
      </w:r>
      <w:r w:rsidR="00CC4180">
        <w:rPr>
          <w:rFonts w:ascii="Times New Roman" w:hAnsi="Times New Roman" w:cs="Times New Roman"/>
          <w:sz w:val="24"/>
          <w:szCs w:val="24"/>
        </w:rPr>
        <w:t xml:space="preserve">Ghosts, demons, cryptids, and gods are the beings of legend </w:t>
      </w:r>
      <w:r w:rsidR="00FE2843">
        <w:rPr>
          <w:rFonts w:ascii="Times New Roman" w:hAnsi="Times New Roman" w:cs="Times New Roman"/>
          <w:sz w:val="24"/>
          <w:szCs w:val="24"/>
        </w:rPr>
        <w:t xml:space="preserve">or faith </w:t>
      </w:r>
      <w:r w:rsidR="00CC4180">
        <w:rPr>
          <w:rFonts w:ascii="Times New Roman" w:hAnsi="Times New Roman" w:cs="Times New Roman"/>
          <w:sz w:val="24"/>
          <w:szCs w:val="24"/>
        </w:rPr>
        <w:t xml:space="preserve">and for that, gain a following. We concern ourselves with </w:t>
      </w:r>
      <w:r w:rsidR="007934AB">
        <w:rPr>
          <w:rFonts w:ascii="Times New Roman" w:hAnsi="Times New Roman" w:cs="Times New Roman"/>
          <w:sz w:val="24"/>
          <w:szCs w:val="24"/>
        </w:rPr>
        <w:t>stuff of legends as a way of enlightenment. Even though it may not be our main motive behind reading articles of the Loch</w:t>
      </w:r>
      <w:ins w:id="0" w:author="Michele Hanks" w:date="2014-11-19T18:37:00Z">
        <w:r w:rsidR="00AF5810">
          <w:rPr>
            <w:rFonts w:ascii="Times New Roman" w:hAnsi="Times New Roman" w:cs="Times New Roman"/>
            <w:sz w:val="24"/>
            <w:szCs w:val="24"/>
          </w:rPr>
          <w:t xml:space="preserve"> </w:t>
        </w:r>
      </w:ins>
      <w:r w:rsidR="00AF5810">
        <w:rPr>
          <w:rFonts w:ascii="Times New Roman" w:hAnsi="Times New Roman" w:cs="Times New Roman"/>
          <w:sz w:val="24"/>
          <w:szCs w:val="24"/>
        </w:rPr>
        <w:t xml:space="preserve">Ness </w:t>
      </w:r>
      <w:r w:rsidR="007934AB">
        <w:rPr>
          <w:rFonts w:ascii="Times New Roman" w:hAnsi="Times New Roman" w:cs="Times New Roman"/>
          <w:sz w:val="24"/>
          <w:szCs w:val="24"/>
        </w:rPr>
        <w:t>Monster, or watching documentaries about Big</w:t>
      </w:r>
      <w:r w:rsidR="00AF5810">
        <w:rPr>
          <w:rFonts w:ascii="Times New Roman" w:hAnsi="Times New Roman" w:cs="Times New Roman"/>
          <w:sz w:val="24"/>
          <w:szCs w:val="24"/>
        </w:rPr>
        <w:t>f</w:t>
      </w:r>
      <w:r w:rsidR="007934AB">
        <w:rPr>
          <w:rFonts w:ascii="Times New Roman" w:hAnsi="Times New Roman" w:cs="Times New Roman"/>
          <w:sz w:val="24"/>
          <w:szCs w:val="24"/>
        </w:rPr>
        <w:t xml:space="preserve">oot, each story has an underlying duty to define a culture. </w:t>
      </w:r>
      <w:r w:rsidR="00FE2843">
        <w:rPr>
          <w:rFonts w:ascii="Times New Roman" w:hAnsi="Times New Roman" w:cs="Times New Roman"/>
          <w:sz w:val="24"/>
          <w:szCs w:val="24"/>
        </w:rPr>
        <w:t>Underlyi</w:t>
      </w:r>
      <w:r w:rsidR="00AD160F">
        <w:rPr>
          <w:rFonts w:ascii="Times New Roman" w:hAnsi="Times New Roman" w:cs="Times New Roman"/>
          <w:sz w:val="24"/>
          <w:szCs w:val="24"/>
        </w:rPr>
        <w:t>n</w:t>
      </w:r>
      <w:r w:rsidR="00FE2843">
        <w:rPr>
          <w:rFonts w:ascii="Times New Roman" w:hAnsi="Times New Roman" w:cs="Times New Roman"/>
          <w:sz w:val="24"/>
          <w:szCs w:val="24"/>
        </w:rPr>
        <w:t>g themes of p</w:t>
      </w:r>
      <w:r w:rsidR="000005D1">
        <w:rPr>
          <w:rFonts w:ascii="Times New Roman" w:hAnsi="Times New Roman" w:cs="Times New Roman"/>
          <w:sz w:val="24"/>
          <w:szCs w:val="24"/>
        </w:rPr>
        <w:t xml:space="preserve">aranormal stories </w:t>
      </w:r>
      <w:r w:rsidR="00D41C93">
        <w:rPr>
          <w:rFonts w:ascii="Times New Roman" w:hAnsi="Times New Roman" w:cs="Times New Roman"/>
          <w:sz w:val="24"/>
          <w:szCs w:val="24"/>
        </w:rPr>
        <w:t>considerably</w:t>
      </w:r>
      <w:r w:rsidR="000005D1">
        <w:rPr>
          <w:rFonts w:ascii="Times New Roman" w:hAnsi="Times New Roman" w:cs="Times New Roman"/>
          <w:sz w:val="24"/>
          <w:szCs w:val="24"/>
        </w:rPr>
        <w:t xml:space="preserve"> defin</w:t>
      </w:r>
      <w:r w:rsidR="00D41C93">
        <w:rPr>
          <w:rFonts w:ascii="Times New Roman" w:hAnsi="Times New Roman" w:cs="Times New Roman"/>
          <w:sz w:val="24"/>
          <w:szCs w:val="24"/>
        </w:rPr>
        <w:t>e our culture in their pursuit for molding the basis of human grasp on the afterlife and</w:t>
      </w:r>
      <w:r w:rsidR="000005D1">
        <w:rPr>
          <w:rFonts w:ascii="Times New Roman" w:hAnsi="Times New Roman" w:cs="Times New Roman"/>
          <w:sz w:val="24"/>
          <w:szCs w:val="24"/>
        </w:rPr>
        <w:t xml:space="preserve"> </w:t>
      </w:r>
      <w:r w:rsidR="00D41C93">
        <w:rPr>
          <w:rFonts w:ascii="Times New Roman" w:hAnsi="Times New Roman" w:cs="Times New Roman"/>
          <w:sz w:val="24"/>
          <w:szCs w:val="24"/>
        </w:rPr>
        <w:t>outlining a</w:t>
      </w:r>
      <w:r w:rsidR="00FE2843">
        <w:rPr>
          <w:rFonts w:ascii="Times New Roman" w:hAnsi="Times New Roman" w:cs="Times New Roman"/>
          <w:sz w:val="24"/>
          <w:szCs w:val="24"/>
        </w:rPr>
        <w:t>n approximate</w:t>
      </w:r>
      <w:r w:rsidR="00D41C93">
        <w:rPr>
          <w:rFonts w:ascii="Times New Roman" w:hAnsi="Times New Roman" w:cs="Times New Roman"/>
          <w:sz w:val="24"/>
          <w:szCs w:val="24"/>
        </w:rPr>
        <w:t xml:space="preserve"> account of </w:t>
      </w:r>
      <w:r w:rsidR="005E3806">
        <w:rPr>
          <w:rFonts w:ascii="Times New Roman" w:hAnsi="Times New Roman" w:cs="Times New Roman"/>
          <w:sz w:val="24"/>
          <w:szCs w:val="24"/>
        </w:rPr>
        <w:t>national</w:t>
      </w:r>
      <w:r w:rsidR="00D41C93">
        <w:rPr>
          <w:rFonts w:ascii="Times New Roman" w:hAnsi="Times New Roman" w:cs="Times New Roman"/>
          <w:sz w:val="24"/>
          <w:szCs w:val="24"/>
        </w:rPr>
        <w:t xml:space="preserve"> history. </w:t>
      </w:r>
    </w:p>
    <w:p w14:paraId="12BBC907" w14:textId="0C77183C" w:rsidR="00B620E6" w:rsidRDefault="009F789C" w:rsidP="00F607E0">
      <w:pPr>
        <w:spacing w:line="480" w:lineRule="auto"/>
        <w:ind w:firstLine="720"/>
        <w:rPr>
          <w:rFonts w:ascii="Times New Roman" w:hAnsi="Times New Roman" w:cs="Times New Roman"/>
          <w:sz w:val="24"/>
          <w:szCs w:val="24"/>
        </w:rPr>
      </w:pPr>
      <w:r>
        <w:rPr>
          <w:rFonts w:ascii="Times New Roman" w:hAnsi="Times New Roman" w:cs="Times New Roman"/>
          <w:sz w:val="24"/>
          <w:szCs w:val="24"/>
        </w:rPr>
        <w:t>Human understanding of the afterlif</w:t>
      </w:r>
      <w:r w:rsidR="00E035C7">
        <w:rPr>
          <w:rFonts w:ascii="Times New Roman" w:hAnsi="Times New Roman" w:cs="Times New Roman"/>
          <w:sz w:val="24"/>
          <w:szCs w:val="24"/>
        </w:rPr>
        <w:t xml:space="preserve">e is shaped </w:t>
      </w:r>
      <w:r w:rsidR="00E37AE9">
        <w:rPr>
          <w:rFonts w:ascii="Times New Roman" w:hAnsi="Times New Roman" w:cs="Times New Roman"/>
          <w:sz w:val="24"/>
          <w:szCs w:val="24"/>
        </w:rPr>
        <w:t>by our own philosophy of</w:t>
      </w:r>
      <w:r>
        <w:rPr>
          <w:rFonts w:ascii="Times New Roman" w:hAnsi="Times New Roman" w:cs="Times New Roman"/>
          <w:sz w:val="24"/>
          <w:szCs w:val="24"/>
        </w:rPr>
        <w:t xml:space="preserve"> personal existence</w:t>
      </w:r>
      <w:r w:rsidR="00AD160F">
        <w:rPr>
          <w:rFonts w:ascii="Times New Roman" w:hAnsi="Times New Roman" w:cs="Times New Roman"/>
          <w:sz w:val="24"/>
          <w:szCs w:val="24"/>
        </w:rPr>
        <w:t>.</w:t>
      </w:r>
      <w:r>
        <w:rPr>
          <w:rFonts w:ascii="Times New Roman" w:hAnsi="Times New Roman" w:cs="Times New Roman"/>
          <w:sz w:val="24"/>
          <w:szCs w:val="24"/>
        </w:rPr>
        <w:t xml:space="preserve"> </w:t>
      </w:r>
      <w:r w:rsidR="00221297">
        <w:rPr>
          <w:rFonts w:ascii="Times New Roman" w:hAnsi="Times New Roman" w:cs="Times New Roman"/>
          <w:sz w:val="24"/>
          <w:szCs w:val="24"/>
        </w:rPr>
        <w:t xml:space="preserve">In the case of Andrew’s story, the element within and concerning the afterlife is his spiritual possession. Andrew’s spirit has been held hostage by some entity. </w:t>
      </w:r>
      <w:r w:rsidR="00E37AE9">
        <w:rPr>
          <w:rFonts w:ascii="Times New Roman" w:hAnsi="Times New Roman" w:cs="Times New Roman"/>
          <w:sz w:val="24"/>
          <w:szCs w:val="24"/>
        </w:rPr>
        <w:t xml:space="preserve">Common modern day belief can help us understand what is happening to the child. </w:t>
      </w:r>
      <w:r w:rsidR="00221297">
        <w:rPr>
          <w:rFonts w:ascii="Times New Roman" w:hAnsi="Times New Roman" w:cs="Times New Roman"/>
          <w:sz w:val="24"/>
          <w:szCs w:val="24"/>
        </w:rPr>
        <w:t>The legends responsible for possession are demon’</w:t>
      </w:r>
      <w:r w:rsidR="00AE6392">
        <w:rPr>
          <w:rFonts w:ascii="Times New Roman" w:hAnsi="Times New Roman" w:cs="Times New Roman"/>
          <w:sz w:val="24"/>
          <w:szCs w:val="24"/>
        </w:rPr>
        <w:t xml:space="preserve">s and ghosts. </w:t>
      </w:r>
      <w:r w:rsidR="00E37AE9">
        <w:rPr>
          <w:rFonts w:ascii="Times New Roman" w:hAnsi="Times New Roman" w:cs="Times New Roman"/>
          <w:sz w:val="24"/>
          <w:szCs w:val="24"/>
        </w:rPr>
        <w:t xml:space="preserve">Respectively, as portrayed in common literature and media, one is </w:t>
      </w:r>
      <w:r w:rsidR="00AD160F">
        <w:rPr>
          <w:rFonts w:ascii="Times New Roman" w:hAnsi="Times New Roman" w:cs="Times New Roman"/>
          <w:sz w:val="24"/>
          <w:szCs w:val="24"/>
        </w:rPr>
        <w:t xml:space="preserve">generally </w:t>
      </w:r>
      <w:r w:rsidR="00E37AE9">
        <w:rPr>
          <w:rFonts w:ascii="Times New Roman" w:hAnsi="Times New Roman" w:cs="Times New Roman"/>
          <w:sz w:val="24"/>
          <w:szCs w:val="24"/>
        </w:rPr>
        <w:t>known to be extremely vile to the living, while the other rather</w:t>
      </w:r>
      <w:r w:rsidR="00AD160F">
        <w:rPr>
          <w:rFonts w:ascii="Times New Roman" w:hAnsi="Times New Roman" w:cs="Times New Roman"/>
          <w:sz w:val="24"/>
          <w:szCs w:val="24"/>
        </w:rPr>
        <w:t xml:space="preserve"> neutral.</w:t>
      </w:r>
      <w:r w:rsidR="00E37AE9">
        <w:rPr>
          <w:rFonts w:ascii="Times New Roman" w:hAnsi="Times New Roman" w:cs="Times New Roman"/>
          <w:sz w:val="24"/>
          <w:szCs w:val="24"/>
        </w:rPr>
        <w:t xml:space="preserve"> </w:t>
      </w:r>
      <w:r w:rsidR="00AE6392">
        <w:rPr>
          <w:rFonts w:ascii="Times New Roman" w:hAnsi="Times New Roman" w:cs="Times New Roman"/>
          <w:sz w:val="24"/>
          <w:szCs w:val="24"/>
        </w:rPr>
        <w:t>Through the knowled</w:t>
      </w:r>
      <w:r w:rsidR="008A52F3">
        <w:rPr>
          <w:rFonts w:ascii="Times New Roman" w:hAnsi="Times New Roman" w:cs="Times New Roman"/>
          <w:sz w:val="24"/>
          <w:szCs w:val="24"/>
        </w:rPr>
        <w:t>ge of who is possessing Andrew (</w:t>
      </w:r>
      <w:r w:rsidR="00AE6392">
        <w:rPr>
          <w:rFonts w:ascii="Times New Roman" w:hAnsi="Times New Roman" w:cs="Times New Roman"/>
          <w:sz w:val="24"/>
          <w:szCs w:val="24"/>
        </w:rPr>
        <w:t xml:space="preserve">respected Marine </w:t>
      </w:r>
      <w:r w:rsidR="008A52F3">
        <w:rPr>
          <w:rFonts w:ascii="Times New Roman" w:hAnsi="Times New Roman" w:cs="Times New Roman"/>
          <w:sz w:val="24"/>
          <w:szCs w:val="24"/>
        </w:rPr>
        <w:t>Sgt. Val Lewis)</w:t>
      </w:r>
      <w:r w:rsidR="00AE6392">
        <w:rPr>
          <w:rFonts w:ascii="Times New Roman" w:hAnsi="Times New Roman" w:cs="Times New Roman"/>
          <w:sz w:val="24"/>
          <w:szCs w:val="24"/>
        </w:rPr>
        <w:t xml:space="preserve"> and the spirit’s known non-harmful intentions, it is fair to acknowledge the spirit as a ghost rather than a demon.</w:t>
      </w:r>
    </w:p>
    <w:p w14:paraId="491BCEFC" w14:textId="317C04AA" w:rsidR="00AE6392" w:rsidRDefault="00AE6392" w:rsidP="00F607E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Many theories </w:t>
      </w:r>
      <w:r w:rsidR="00C806FD">
        <w:rPr>
          <w:rFonts w:ascii="Times New Roman" w:hAnsi="Times New Roman" w:cs="Times New Roman"/>
          <w:sz w:val="24"/>
          <w:szCs w:val="24"/>
        </w:rPr>
        <w:t xml:space="preserve">explain </w:t>
      </w:r>
      <w:r>
        <w:rPr>
          <w:rFonts w:ascii="Times New Roman" w:hAnsi="Times New Roman" w:cs="Times New Roman"/>
          <w:sz w:val="24"/>
          <w:szCs w:val="24"/>
        </w:rPr>
        <w:t xml:space="preserve">how a ghost comes into being. Most popular </w:t>
      </w:r>
      <w:r w:rsidR="00E56297">
        <w:rPr>
          <w:rFonts w:ascii="Times New Roman" w:hAnsi="Times New Roman" w:cs="Times New Roman"/>
          <w:sz w:val="24"/>
          <w:szCs w:val="24"/>
        </w:rPr>
        <w:t>are the commonly known</w:t>
      </w:r>
      <w:r>
        <w:rPr>
          <w:rFonts w:ascii="Times New Roman" w:hAnsi="Times New Roman" w:cs="Times New Roman"/>
          <w:sz w:val="24"/>
          <w:szCs w:val="24"/>
        </w:rPr>
        <w:t xml:space="preserve"> </w:t>
      </w:r>
      <w:r w:rsidR="00E56297">
        <w:rPr>
          <w:rFonts w:ascii="Times New Roman" w:hAnsi="Times New Roman" w:cs="Times New Roman"/>
          <w:sz w:val="24"/>
          <w:szCs w:val="24"/>
        </w:rPr>
        <w:t xml:space="preserve">and widely accepted </w:t>
      </w:r>
      <w:r>
        <w:rPr>
          <w:rFonts w:ascii="Times New Roman" w:hAnsi="Times New Roman" w:cs="Times New Roman"/>
          <w:sz w:val="24"/>
          <w:szCs w:val="24"/>
        </w:rPr>
        <w:t>theories of ghosts being souls stuck in purgatory,</w:t>
      </w:r>
      <w:r w:rsidR="008A52F3">
        <w:rPr>
          <w:rFonts w:ascii="Times New Roman" w:hAnsi="Times New Roman" w:cs="Times New Roman"/>
          <w:sz w:val="24"/>
          <w:szCs w:val="24"/>
        </w:rPr>
        <w:t xml:space="preserve"> sentenced to</w:t>
      </w:r>
      <w:r>
        <w:rPr>
          <w:rFonts w:ascii="Times New Roman" w:hAnsi="Times New Roman" w:cs="Times New Roman"/>
          <w:sz w:val="24"/>
          <w:szCs w:val="24"/>
        </w:rPr>
        <w:t xml:space="preserve"> a world between heaven and hell; another</w:t>
      </w:r>
      <w:r w:rsidR="008A52F3">
        <w:rPr>
          <w:rFonts w:ascii="Times New Roman" w:hAnsi="Times New Roman" w:cs="Times New Roman"/>
          <w:sz w:val="24"/>
          <w:szCs w:val="24"/>
        </w:rPr>
        <w:t xml:space="preserve"> possibility suggests ghosts are souls in the next life where they merely view the physical world; yet, others simply suggest ghosts to be figments of the imagination. No one theory holds majority control over the others and people are free to choose what they believe. However, even with a multitude of theories answering the oh-so-</w:t>
      </w:r>
      <w:r w:rsidR="008A52F3">
        <w:rPr>
          <w:rFonts w:ascii="Times New Roman" w:hAnsi="Times New Roman" w:cs="Times New Roman"/>
          <w:sz w:val="24"/>
          <w:szCs w:val="24"/>
        </w:rPr>
        <w:lastRenderedPageBreak/>
        <w:t>important</w:t>
      </w:r>
      <w:r w:rsidR="00C6144A">
        <w:rPr>
          <w:rFonts w:ascii="Times New Roman" w:hAnsi="Times New Roman" w:cs="Times New Roman"/>
          <w:sz w:val="24"/>
          <w:szCs w:val="24"/>
        </w:rPr>
        <w:t xml:space="preserve"> question,</w:t>
      </w:r>
      <w:r w:rsidR="008A52F3">
        <w:rPr>
          <w:rFonts w:ascii="Times New Roman" w:hAnsi="Times New Roman" w:cs="Times New Roman"/>
          <w:sz w:val="24"/>
          <w:szCs w:val="24"/>
        </w:rPr>
        <w:t xml:space="preserve"> </w:t>
      </w:r>
      <w:r w:rsidR="008A52F3" w:rsidRPr="00C6144A">
        <w:rPr>
          <w:rFonts w:ascii="Times New Roman" w:hAnsi="Times New Roman" w:cs="Times New Roman"/>
          <w:i/>
          <w:sz w:val="24"/>
          <w:szCs w:val="24"/>
        </w:rPr>
        <w:t>“Where do we go next?</w:t>
      </w:r>
      <w:r w:rsidR="00E56297">
        <w:rPr>
          <w:rFonts w:ascii="Times New Roman" w:hAnsi="Times New Roman" w:cs="Times New Roman"/>
          <w:sz w:val="24"/>
          <w:szCs w:val="24"/>
        </w:rPr>
        <w:t>,”</w:t>
      </w:r>
      <w:r w:rsidR="00C6144A">
        <w:rPr>
          <w:rFonts w:ascii="Times New Roman" w:hAnsi="Times New Roman" w:cs="Times New Roman"/>
          <w:sz w:val="24"/>
          <w:szCs w:val="24"/>
        </w:rPr>
        <w:t xml:space="preserve"> these stories completely illuminate our understanding of the afterlife as void. We don’t know anything. These stories create such a possibility of outco</w:t>
      </w:r>
      <w:r w:rsidR="00685D78">
        <w:rPr>
          <w:rFonts w:ascii="Times New Roman" w:hAnsi="Times New Roman" w:cs="Times New Roman"/>
          <w:sz w:val="24"/>
          <w:szCs w:val="24"/>
        </w:rPr>
        <w:t>mes for</w:t>
      </w:r>
      <w:r w:rsidR="00C6144A">
        <w:rPr>
          <w:rFonts w:ascii="Times New Roman" w:hAnsi="Times New Roman" w:cs="Times New Roman"/>
          <w:sz w:val="24"/>
          <w:szCs w:val="24"/>
        </w:rPr>
        <w:t xml:space="preserve"> the next step in our spiritual journey that we, humanity, can’t be certain of.  </w:t>
      </w:r>
      <w:r w:rsidR="00E56297">
        <w:rPr>
          <w:rFonts w:ascii="Times New Roman" w:hAnsi="Times New Roman" w:cs="Times New Roman"/>
          <w:sz w:val="24"/>
          <w:szCs w:val="24"/>
        </w:rPr>
        <w:t>Our understanding of the afterlife is defined by uncertainty from these ghosts.</w:t>
      </w:r>
    </w:p>
    <w:p w14:paraId="4AE0714A" w14:textId="4CBF6523" w:rsidR="00F37BAE" w:rsidRDefault="00611D62" w:rsidP="00F607E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Even after </w:t>
      </w:r>
      <w:r w:rsidR="00FE2843">
        <w:rPr>
          <w:rFonts w:ascii="Times New Roman" w:hAnsi="Times New Roman" w:cs="Times New Roman"/>
          <w:sz w:val="24"/>
          <w:szCs w:val="24"/>
        </w:rPr>
        <w:t xml:space="preserve">paranormal </w:t>
      </w:r>
      <w:r>
        <w:rPr>
          <w:rFonts w:ascii="Times New Roman" w:hAnsi="Times New Roman" w:cs="Times New Roman"/>
          <w:sz w:val="24"/>
          <w:szCs w:val="24"/>
        </w:rPr>
        <w:t>experimentation, our</w:t>
      </w:r>
      <w:r w:rsidR="00554F57">
        <w:rPr>
          <w:rFonts w:ascii="Times New Roman" w:hAnsi="Times New Roman" w:cs="Times New Roman"/>
          <w:sz w:val="24"/>
          <w:szCs w:val="24"/>
        </w:rPr>
        <w:t xml:space="preserve"> understanding is not even fractionally complete. One such test deals with near death experiences, the closest humanity can get to experiencing the other side and managing to come back.</w:t>
      </w:r>
      <w:r>
        <w:rPr>
          <w:rFonts w:ascii="Times New Roman" w:hAnsi="Times New Roman" w:cs="Times New Roman"/>
          <w:sz w:val="24"/>
          <w:szCs w:val="24"/>
        </w:rPr>
        <w:t xml:space="preserve"> A near death experience is </w:t>
      </w:r>
      <w:r w:rsidRPr="00611D62">
        <w:rPr>
          <w:rFonts w:ascii="Times New Roman" w:hAnsi="Times New Roman" w:cs="Times New Roman"/>
          <w:sz w:val="24"/>
          <w:szCs w:val="24"/>
        </w:rPr>
        <w:t>an unusual experience taking place on the brink of death and recou</w:t>
      </w:r>
      <w:r>
        <w:rPr>
          <w:rFonts w:ascii="Times New Roman" w:hAnsi="Times New Roman" w:cs="Times New Roman"/>
          <w:sz w:val="24"/>
          <w:szCs w:val="24"/>
        </w:rPr>
        <w:t>nted by a person after recovery in the form of an</w:t>
      </w:r>
      <w:r w:rsidRPr="00611D62">
        <w:rPr>
          <w:rFonts w:ascii="Times New Roman" w:hAnsi="Times New Roman" w:cs="Times New Roman"/>
          <w:sz w:val="24"/>
          <w:szCs w:val="24"/>
        </w:rPr>
        <w:t xml:space="preserve"> out-of-body experience or a vision of a tunnel of light</w:t>
      </w:r>
      <w:r>
        <w:rPr>
          <w:rFonts w:ascii="Times New Roman" w:hAnsi="Times New Roman" w:cs="Times New Roman"/>
          <w:sz w:val="24"/>
          <w:szCs w:val="24"/>
        </w:rPr>
        <w:t>.</w:t>
      </w:r>
      <w:r w:rsidR="007710D2">
        <w:rPr>
          <w:rFonts w:ascii="Times New Roman" w:hAnsi="Times New Roman" w:cs="Times New Roman"/>
          <w:sz w:val="24"/>
          <w:szCs w:val="24"/>
        </w:rPr>
        <w:t xml:space="preserve"> The God Helmet was an experimental apparatus developed by </w:t>
      </w:r>
      <w:r w:rsidR="007710D2" w:rsidRPr="007710D2">
        <w:rPr>
          <w:rFonts w:ascii="Times New Roman" w:hAnsi="Times New Roman" w:cs="Times New Roman"/>
          <w:sz w:val="24"/>
          <w:szCs w:val="24"/>
        </w:rPr>
        <w:t>neuroscientist Michael Persinger to study creativity and the effects of subtle stimulation of the </w:t>
      </w:r>
      <w:r w:rsidR="007710D2">
        <w:rPr>
          <w:rFonts w:ascii="Times New Roman" w:hAnsi="Times New Roman" w:cs="Times New Roman"/>
          <w:sz w:val="24"/>
          <w:szCs w:val="24"/>
        </w:rPr>
        <w:t xml:space="preserve">temporal lobe. </w:t>
      </w:r>
      <w:r w:rsidR="007710D2" w:rsidRPr="007710D2">
        <w:rPr>
          <w:rFonts w:ascii="Times New Roman" w:hAnsi="Times New Roman" w:cs="Times New Roman"/>
          <w:sz w:val="24"/>
          <w:szCs w:val="24"/>
        </w:rPr>
        <w:t>Most reports from Persinger's lab consi</w:t>
      </w:r>
      <w:r w:rsidR="007710D2">
        <w:rPr>
          <w:rFonts w:ascii="Times New Roman" w:hAnsi="Times New Roman" w:cs="Times New Roman"/>
          <w:sz w:val="24"/>
          <w:szCs w:val="24"/>
        </w:rPr>
        <w:t>st of people sensing spiritual presences</w:t>
      </w:r>
      <w:r w:rsidR="007710D2" w:rsidRPr="007710D2">
        <w:rPr>
          <w:rFonts w:ascii="Times New Roman" w:hAnsi="Times New Roman" w:cs="Times New Roman"/>
          <w:sz w:val="24"/>
          <w:szCs w:val="24"/>
        </w:rPr>
        <w:t>; people often interpreted these to be that of angels, a deceased being known to the subject, o</w:t>
      </w:r>
      <w:r w:rsidR="007710D2">
        <w:rPr>
          <w:rFonts w:ascii="Times New Roman" w:hAnsi="Times New Roman" w:cs="Times New Roman"/>
          <w:sz w:val="24"/>
          <w:szCs w:val="24"/>
        </w:rPr>
        <w:t>r a group of beings of some form, including</w:t>
      </w:r>
      <w:r w:rsidR="007710D2" w:rsidRPr="007710D2">
        <w:rPr>
          <w:rFonts w:ascii="Times New Roman" w:hAnsi="Times New Roman" w:cs="Times New Roman"/>
          <w:sz w:val="24"/>
          <w:szCs w:val="24"/>
        </w:rPr>
        <w:t xml:space="preserve"> reports in which the participant has experi</w:t>
      </w:r>
      <w:r w:rsidR="007710D2">
        <w:rPr>
          <w:rFonts w:ascii="Times New Roman" w:hAnsi="Times New Roman" w:cs="Times New Roman"/>
          <w:sz w:val="24"/>
          <w:szCs w:val="24"/>
        </w:rPr>
        <w:t>enced what they perceive as God.</w:t>
      </w:r>
      <w:r w:rsidR="007710D2" w:rsidRPr="007710D2">
        <w:rPr>
          <w:rFonts w:ascii="Times New Roman" w:hAnsi="Times New Roman" w:cs="Times New Roman"/>
          <w:sz w:val="24"/>
          <w:szCs w:val="24"/>
        </w:rPr>
        <w:t> Pers</w:t>
      </w:r>
      <w:r w:rsidR="007710D2">
        <w:rPr>
          <w:rFonts w:ascii="Times New Roman" w:hAnsi="Times New Roman" w:cs="Times New Roman"/>
          <w:sz w:val="24"/>
          <w:szCs w:val="24"/>
        </w:rPr>
        <w:t>inger reports that at least eighty</w:t>
      </w:r>
      <w:r w:rsidR="007710D2" w:rsidRPr="007710D2">
        <w:rPr>
          <w:rFonts w:ascii="Times New Roman" w:hAnsi="Times New Roman" w:cs="Times New Roman"/>
          <w:sz w:val="24"/>
          <w:szCs w:val="24"/>
        </w:rPr>
        <w:t xml:space="preserve"> percent of his participants experience a p</w:t>
      </w:r>
      <w:r w:rsidR="007710D2">
        <w:rPr>
          <w:rFonts w:ascii="Times New Roman" w:hAnsi="Times New Roman" w:cs="Times New Roman"/>
          <w:sz w:val="24"/>
          <w:szCs w:val="24"/>
        </w:rPr>
        <w:t>resence beside them in the room,</w:t>
      </w:r>
      <w:r w:rsidR="007710D2" w:rsidRPr="007710D2">
        <w:rPr>
          <w:rFonts w:ascii="Times New Roman" w:hAnsi="Times New Roman" w:cs="Times New Roman"/>
          <w:sz w:val="24"/>
          <w:szCs w:val="24"/>
        </w:rPr>
        <w:t> whilst about one percen</w:t>
      </w:r>
      <w:r w:rsidR="007710D2">
        <w:rPr>
          <w:rFonts w:ascii="Times New Roman" w:hAnsi="Times New Roman" w:cs="Times New Roman"/>
          <w:sz w:val="24"/>
          <w:szCs w:val="24"/>
        </w:rPr>
        <w:t>t report an experience of God,</w:t>
      </w:r>
      <w:r w:rsidR="007710D2" w:rsidRPr="007710D2">
        <w:rPr>
          <w:rFonts w:ascii="Times New Roman" w:hAnsi="Times New Roman" w:cs="Times New Roman"/>
          <w:sz w:val="24"/>
          <w:szCs w:val="24"/>
        </w:rPr>
        <w:t> and others report</w:t>
      </w:r>
      <w:r w:rsidR="007710D2">
        <w:rPr>
          <w:rFonts w:ascii="Times New Roman" w:hAnsi="Times New Roman" w:cs="Times New Roman"/>
          <w:sz w:val="24"/>
          <w:szCs w:val="24"/>
        </w:rPr>
        <w:t xml:space="preserve"> less evocative experiences of </w:t>
      </w:r>
      <w:r w:rsidR="007710D2" w:rsidRPr="007710D2">
        <w:rPr>
          <w:rFonts w:ascii="Times New Roman" w:hAnsi="Times New Roman" w:cs="Times New Roman"/>
          <w:sz w:val="24"/>
          <w:szCs w:val="24"/>
        </w:rPr>
        <w:t xml:space="preserve">another </w:t>
      </w:r>
      <w:r w:rsidR="007710D2">
        <w:rPr>
          <w:rFonts w:ascii="Times New Roman" w:hAnsi="Times New Roman" w:cs="Times New Roman"/>
          <w:sz w:val="24"/>
          <w:szCs w:val="24"/>
        </w:rPr>
        <w:t>consciousness or sentient being (Edmonds 2008)</w:t>
      </w:r>
      <w:r w:rsidR="007710D2" w:rsidRPr="007710D2">
        <w:rPr>
          <w:rFonts w:ascii="Times New Roman" w:hAnsi="Times New Roman" w:cs="Times New Roman"/>
          <w:sz w:val="24"/>
          <w:szCs w:val="24"/>
        </w:rPr>
        <w:t>.</w:t>
      </w:r>
      <w:r w:rsidR="007710D2">
        <w:rPr>
          <w:rFonts w:ascii="Times New Roman" w:hAnsi="Times New Roman" w:cs="Times New Roman"/>
          <w:sz w:val="24"/>
          <w:szCs w:val="24"/>
        </w:rPr>
        <w:t xml:space="preserve"> </w:t>
      </w:r>
      <w:r w:rsidR="00E035C7">
        <w:rPr>
          <w:rFonts w:ascii="Times New Roman" w:hAnsi="Times New Roman" w:cs="Times New Roman"/>
          <w:sz w:val="24"/>
          <w:szCs w:val="24"/>
        </w:rPr>
        <w:t xml:space="preserve">The temporal lobe is responsible for a plethora of feeling and stimulation could either make the subject perceive a presence when, in reality, there is nothing there, or enhance our senses to a point capable of perceiving the apparitions. </w:t>
      </w:r>
      <w:r w:rsidR="00E56297">
        <w:rPr>
          <w:rFonts w:ascii="Times New Roman" w:hAnsi="Times New Roman" w:cs="Times New Roman"/>
          <w:sz w:val="24"/>
          <w:szCs w:val="24"/>
        </w:rPr>
        <w:t>There are the conflicting ideas surrounding the device. Are the feelings apparitions, or are they stimulation?  Humanity just can’t be certain.</w:t>
      </w:r>
    </w:p>
    <w:p w14:paraId="1F66F243" w14:textId="7C3EBE53" w:rsidR="009F789C" w:rsidRDefault="00685D78" w:rsidP="00991B9F">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culture is defined by this uncertainty. The whole point of religious faith, something unarguably popular in culture, is</w:t>
      </w:r>
      <w:r w:rsidR="00F37BAE">
        <w:rPr>
          <w:rFonts w:ascii="Times New Roman" w:hAnsi="Times New Roman" w:cs="Times New Roman"/>
          <w:sz w:val="24"/>
          <w:szCs w:val="24"/>
        </w:rPr>
        <w:t xml:space="preserve"> the</w:t>
      </w:r>
      <w:r>
        <w:rPr>
          <w:rFonts w:ascii="Times New Roman" w:hAnsi="Times New Roman" w:cs="Times New Roman"/>
          <w:sz w:val="24"/>
          <w:szCs w:val="24"/>
        </w:rPr>
        <w:t xml:space="preserve"> uncertainty. </w:t>
      </w:r>
      <w:r w:rsidR="00F37BAE">
        <w:rPr>
          <w:rFonts w:ascii="Times New Roman" w:hAnsi="Times New Roman" w:cs="Times New Roman"/>
          <w:sz w:val="24"/>
          <w:szCs w:val="24"/>
        </w:rPr>
        <w:t xml:space="preserve">Each faith has its own uncertainty: Christians </w:t>
      </w:r>
      <w:r w:rsidR="00F37BAE">
        <w:rPr>
          <w:rFonts w:ascii="Times New Roman" w:hAnsi="Times New Roman" w:cs="Times New Roman"/>
          <w:sz w:val="24"/>
          <w:szCs w:val="24"/>
        </w:rPr>
        <w:lastRenderedPageBreak/>
        <w:t xml:space="preserve">believe in Heaven and Hell, Buddhists believe in reincarnation, and Norse Pagans believe in Valhalla. </w:t>
      </w:r>
      <w:r w:rsidR="008673D5">
        <w:rPr>
          <w:rFonts w:ascii="Times New Roman" w:hAnsi="Times New Roman" w:cs="Times New Roman"/>
          <w:sz w:val="24"/>
          <w:szCs w:val="24"/>
        </w:rPr>
        <w:t>E</w:t>
      </w:r>
      <w:r w:rsidR="00F37BAE">
        <w:rPr>
          <w:rFonts w:ascii="Times New Roman" w:hAnsi="Times New Roman" w:cs="Times New Roman"/>
          <w:sz w:val="24"/>
          <w:szCs w:val="24"/>
        </w:rPr>
        <w:t xml:space="preserve">ven atheists have faith in the afterlife </w:t>
      </w:r>
      <w:r w:rsidR="00D82A61">
        <w:rPr>
          <w:rFonts w:ascii="Times New Roman" w:hAnsi="Times New Roman" w:cs="Times New Roman"/>
          <w:sz w:val="24"/>
          <w:szCs w:val="24"/>
        </w:rPr>
        <w:t>as leaving existence</w:t>
      </w:r>
      <w:r w:rsidR="00E56297">
        <w:rPr>
          <w:rFonts w:ascii="Times New Roman" w:hAnsi="Times New Roman" w:cs="Times New Roman"/>
          <w:sz w:val="24"/>
          <w:szCs w:val="24"/>
        </w:rPr>
        <w:t xml:space="preserve"> (</w:t>
      </w:r>
      <w:r w:rsidR="005E3806">
        <w:rPr>
          <w:rFonts w:ascii="Times New Roman" w:hAnsi="Times New Roman" w:cs="Times New Roman"/>
          <w:sz w:val="24"/>
          <w:szCs w:val="24"/>
        </w:rPr>
        <w:t>atheists, when deceased, believe they</w:t>
      </w:r>
      <w:r w:rsidR="00E56297">
        <w:rPr>
          <w:rFonts w:ascii="Times New Roman" w:hAnsi="Times New Roman" w:cs="Times New Roman"/>
          <w:sz w:val="24"/>
          <w:szCs w:val="24"/>
        </w:rPr>
        <w:t xml:space="preserve"> enter an emptiness. There is nothing, there is no one, much like there was </w:t>
      </w:r>
      <w:r w:rsidR="005E3806">
        <w:rPr>
          <w:rFonts w:ascii="Times New Roman" w:hAnsi="Times New Roman" w:cs="Times New Roman"/>
          <w:sz w:val="24"/>
          <w:szCs w:val="24"/>
        </w:rPr>
        <w:t>before conception</w:t>
      </w:r>
      <w:r w:rsidR="00E56297">
        <w:rPr>
          <w:rFonts w:ascii="Times New Roman" w:hAnsi="Times New Roman" w:cs="Times New Roman"/>
          <w:sz w:val="24"/>
          <w:szCs w:val="24"/>
        </w:rPr>
        <w:t>)</w:t>
      </w:r>
      <w:r w:rsidR="00D82A61">
        <w:rPr>
          <w:rFonts w:ascii="Times New Roman" w:hAnsi="Times New Roman" w:cs="Times New Roman"/>
          <w:sz w:val="24"/>
          <w:szCs w:val="24"/>
        </w:rPr>
        <w:t xml:space="preserve">. Each faith carries on their tradition of answering, </w:t>
      </w:r>
      <w:r w:rsidR="00D82A61">
        <w:rPr>
          <w:rFonts w:ascii="Times New Roman" w:hAnsi="Times New Roman" w:cs="Times New Roman"/>
          <w:i/>
          <w:sz w:val="24"/>
          <w:szCs w:val="24"/>
        </w:rPr>
        <w:t>“What happens next?”</w:t>
      </w:r>
      <w:r w:rsidR="00D82A61">
        <w:rPr>
          <w:rFonts w:ascii="Times New Roman" w:hAnsi="Times New Roman" w:cs="Times New Roman"/>
          <w:sz w:val="24"/>
          <w:szCs w:val="24"/>
        </w:rPr>
        <w:t>, by repeatedly handing down stories. Angels, demons, monsters,</w:t>
      </w:r>
      <w:r w:rsidR="00B760E9">
        <w:rPr>
          <w:rFonts w:ascii="Times New Roman" w:hAnsi="Times New Roman" w:cs="Times New Roman"/>
          <w:sz w:val="24"/>
          <w:szCs w:val="24"/>
        </w:rPr>
        <w:t xml:space="preserve"> and</w:t>
      </w:r>
      <w:r w:rsidR="00D82A61">
        <w:rPr>
          <w:rFonts w:ascii="Times New Roman" w:hAnsi="Times New Roman" w:cs="Times New Roman"/>
          <w:sz w:val="24"/>
          <w:szCs w:val="24"/>
        </w:rPr>
        <w:t xml:space="preserve"> creatures</w:t>
      </w:r>
      <w:r w:rsidR="00B760E9">
        <w:rPr>
          <w:rFonts w:ascii="Times New Roman" w:hAnsi="Times New Roman" w:cs="Times New Roman"/>
          <w:sz w:val="24"/>
          <w:szCs w:val="24"/>
        </w:rPr>
        <w:t xml:space="preserve"> </w:t>
      </w:r>
      <w:r w:rsidR="00D82A61">
        <w:rPr>
          <w:rFonts w:ascii="Times New Roman" w:hAnsi="Times New Roman" w:cs="Times New Roman"/>
          <w:sz w:val="24"/>
          <w:szCs w:val="24"/>
        </w:rPr>
        <w:t>are all paranormal legends that have been romanticized through countless generations.</w:t>
      </w:r>
      <w:r w:rsidR="00F37BAE">
        <w:rPr>
          <w:rFonts w:ascii="Times New Roman" w:hAnsi="Times New Roman" w:cs="Times New Roman"/>
          <w:sz w:val="24"/>
          <w:szCs w:val="24"/>
        </w:rPr>
        <w:t xml:space="preserve"> </w:t>
      </w:r>
      <w:r w:rsidR="00D82A61">
        <w:rPr>
          <w:rFonts w:ascii="Times New Roman" w:hAnsi="Times New Roman" w:cs="Times New Roman"/>
          <w:sz w:val="24"/>
          <w:szCs w:val="24"/>
        </w:rPr>
        <w:t xml:space="preserve">It’s safe to say they’ve assimilated into our understanding of, or lack </w:t>
      </w:r>
      <w:r w:rsidR="00554F57">
        <w:rPr>
          <w:rFonts w:ascii="Times New Roman" w:hAnsi="Times New Roman" w:cs="Times New Roman"/>
          <w:sz w:val="24"/>
          <w:szCs w:val="24"/>
        </w:rPr>
        <w:t>thereof</w:t>
      </w:r>
      <w:r w:rsidR="00D82A61">
        <w:rPr>
          <w:rFonts w:ascii="Times New Roman" w:hAnsi="Times New Roman" w:cs="Times New Roman"/>
          <w:sz w:val="24"/>
          <w:szCs w:val="24"/>
        </w:rPr>
        <w:t>, the afterlife.</w:t>
      </w:r>
      <w:r w:rsidR="00E035C7">
        <w:rPr>
          <w:rFonts w:ascii="Times New Roman" w:hAnsi="Times New Roman" w:cs="Times New Roman"/>
          <w:sz w:val="24"/>
          <w:szCs w:val="24"/>
        </w:rPr>
        <w:t xml:space="preserve"> Word of mouth is a powerful tool, and these stories being passed around have made the theories of the afterlife infiltrate our culture.</w:t>
      </w:r>
    </w:p>
    <w:p w14:paraId="4B68A7AA" w14:textId="317274AC" w:rsidR="00892A0B" w:rsidRDefault="00747D5C" w:rsidP="00F607E0">
      <w:pPr>
        <w:spacing w:line="480" w:lineRule="auto"/>
        <w:rPr>
          <w:rFonts w:ascii="Times New Roman" w:hAnsi="Times New Roman" w:cs="Times New Roman"/>
          <w:sz w:val="24"/>
          <w:szCs w:val="24"/>
        </w:rPr>
      </w:pPr>
      <w:r>
        <w:rPr>
          <w:rFonts w:ascii="Times New Roman" w:hAnsi="Times New Roman" w:cs="Times New Roman"/>
          <w:sz w:val="24"/>
          <w:szCs w:val="24"/>
        </w:rPr>
        <w:tab/>
        <w:t>Paranormal stories subtly illustrate a general telling of local history.</w:t>
      </w:r>
      <w:r w:rsidR="004E6035">
        <w:rPr>
          <w:rFonts w:ascii="Times New Roman" w:hAnsi="Times New Roman" w:cs="Times New Roman"/>
          <w:sz w:val="24"/>
          <w:szCs w:val="24"/>
        </w:rPr>
        <w:t xml:space="preserve"> </w:t>
      </w:r>
      <w:r w:rsidR="00E035C7">
        <w:rPr>
          <w:rFonts w:ascii="Times New Roman" w:hAnsi="Times New Roman" w:cs="Times New Roman"/>
          <w:sz w:val="24"/>
          <w:szCs w:val="24"/>
        </w:rPr>
        <w:t xml:space="preserve">Andrew’s story serves a hidden purpose of </w:t>
      </w:r>
      <w:r w:rsidR="004E6035">
        <w:rPr>
          <w:rFonts w:ascii="Times New Roman" w:hAnsi="Times New Roman" w:cs="Times New Roman"/>
          <w:sz w:val="24"/>
          <w:szCs w:val="24"/>
        </w:rPr>
        <w:t>sharing history. Anyone familiar with the story knows Andrew is possessed by a fallen warrior</w:t>
      </w:r>
      <w:r w:rsidR="00A72A6A">
        <w:rPr>
          <w:rFonts w:ascii="Times New Roman" w:hAnsi="Times New Roman" w:cs="Times New Roman"/>
          <w:sz w:val="24"/>
          <w:szCs w:val="24"/>
        </w:rPr>
        <w:t>,</w:t>
      </w:r>
      <w:r w:rsidR="004E6035">
        <w:rPr>
          <w:rFonts w:ascii="Times New Roman" w:hAnsi="Times New Roman" w:cs="Times New Roman"/>
          <w:sz w:val="24"/>
          <w:szCs w:val="24"/>
        </w:rPr>
        <w:t xml:space="preserve"> and it’s no coincidence. The story hints at tensions in the Middle East and the</w:t>
      </w:r>
      <w:r w:rsidR="00A72A6A">
        <w:rPr>
          <w:rFonts w:ascii="Times New Roman" w:hAnsi="Times New Roman" w:cs="Times New Roman"/>
          <w:sz w:val="24"/>
          <w:szCs w:val="24"/>
        </w:rPr>
        <w:t>ir</w:t>
      </w:r>
      <w:r w:rsidR="004E6035">
        <w:rPr>
          <w:rFonts w:ascii="Times New Roman" w:hAnsi="Times New Roman" w:cs="Times New Roman"/>
          <w:sz w:val="24"/>
          <w:szCs w:val="24"/>
        </w:rPr>
        <w:t xml:space="preserve"> horrifying effects on soldiers. </w:t>
      </w:r>
      <w:r w:rsidR="00892A0B">
        <w:rPr>
          <w:rFonts w:ascii="Times New Roman" w:hAnsi="Times New Roman" w:cs="Times New Roman"/>
          <w:sz w:val="24"/>
          <w:szCs w:val="24"/>
        </w:rPr>
        <w:t>The spirit of the Marine repeatedly says he didn’t want to die. He didn’t want to be burned alive. The story is a way to remind us that these soldiers are putting their lives in absolutely danger in order to secure America’s interests. War is happening in the Middle East and we can’t and shouldn’t ignore it.</w:t>
      </w:r>
    </w:p>
    <w:p w14:paraId="08F50EDC" w14:textId="129888DC" w:rsidR="00B620E6" w:rsidRDefault="007A2590" w:rsidP="00F607E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These stories are just ways of telling history in imaginative ways. The history they tell is made into a variety of romantic shades</w:t>
      </w:r>
      <w:r w:rsidR="005E3806">
        <w:rPr>
          <w:rFonts w:ascii="Times New Roman" w:hAnsi="Times New Roman" w:cs="Times New Roman"/>
          <w:sz w:val="24"/>
          <w:szCs w:val="24"/>
        </w:rPr>
        <w:t xml:space="preserve"> or an emphasis on the imaginative</w:t>
      </w:r>
      <w:r>
        <w:rPr>
          <w:rFonts w:ascii="Times New Roman" w:hAnsi="Times New Roman" w:cs="Times New Roman"/>
          <w:sz w:val="24"/>
          <w:szCs w:val="24"/>
        </w:rPr>
        <w:t>. Stories start with inspiration. As best put by Richardson</w:t>
      </w:r>
      <w:r w:rsidRPr="004E6035">
        <w:rPr>
          <w:rFonts w:ascii="Times New Roman" w:hAnsi="Times New Roman" w:cs="Times New Roman"/>
          <w:sz w:val="24"/>
          <w:szCs w:val="24"/>
        </w:rPr>
        <w:t xml:space="preserve">, </w:t>
      </w:r>
      <w:r>
        <w:rPr>
          <w:rFonts w:ascii="Times New Roman" w:hAnsi="Times New Roman" w:cs="Times New Roman"/>
          <w:sz w:val="24"/>
          <w:szCs w:val="24"/>
        </w:rPr>
        <w:t>“</w:t>
      </w:r>
      <w:r w:rsidRPr="004E6035">
        <w:rPr>
          <w:rFonts w:ascii="Times New Roman" w:hAnsi="Times New Roman" w:cs="Times New Roman"/>
          <w:sz w:val="24"/>
          <w:szCs w:val="24"/>
        </w:rPr>
        <w:t>the restless h</w:t>
      </w:r>
      <w:r>
        <w:rPr>
          <w:rFonts w:ascii="Times New Roman" w:hAnsi="Times New Roman" w:cs="Times New Roman"/>
          <w:sz w:val="24"/>
          <w:szCs w:val="24"/>
        </w:rPr>
        <w:t xml:space="preserve">istory of the region </w:t>
      </w:r>
      <w:r w:rsidRPr="004E6035">
        <w:rPr>
          <w:rFonts w:ascii="Times New Roman" w:hAnsi="Times New Roman" w:cs="Times New Roman"/>
          <w:sz w:val="24"/>
          <w:szCs w:val="24"/>
        </w:rPr>
        <w:t>created a sense of social and historical tenuousness that was crucial to producing ghosts</w:t>
      </w:r>
      <w:r>
        <w:rPr>
          <w:rFonts w:ascii="Times New Roman" w:hAnsi="Times New Roman" w:cs="Times New Roman"/>
          <w:sz w:val="24"/>
          <w:szCs w:val="24"/>
        </w:rPr>
        <w:t xml:space="preserve">” (Richardson </w:t>
      </w:r>
      <w:r w:rsidR="005E3806">
        <w:rPr>
          <w:rFonts w:ascii="Times New Roman" w:hAnsi="Times New Roman" w:cs="Times New Roman"/>
          <w:sz w:val="24"/>
          <w:szCs w:val="24"/>
        </w:rPr>
        <w:t>2003</w:t>
      </w:r>
      <w:r w:rsidR="0075053A">
        <w:rPr>
          <w:rFonts w:ascii="Times New Roman" w:hAnsi="Times New Roman" w:cs="Times New Roman"/>
          <w:sz w:val="24"/>
          <w:szCs w:val="24"/>
        </w:rPr>
        <w:t xml:space="preserve">, </w:t>
      </w:r>
      <w:r>
        <w:rPr>
          <w:rFonts w:ascii="Times New Roman" w:hAnsi="Times New Roman" w:cs="Times New Roman"/>
          <w:sz w:val="24"/>
          <w:szCs w:val="24"/>
        </w:rPr>
        <w:t xml:space="preserve">23). Each story needs its muse, and Andrew’s muse is Sgt. Val Lewis. </w:t>
      </w:r>
      <w:r w:rsidRPr="00892A0B">
        <w:rPr>
          <w:rFonts w:ascii="Times New Roman" w:hAnsi="Times New Roman" w:cs="Times New Roman"/>
          <w:sz w:val="24"/>
          <w:szCs w:val="24"/>
        </w:rPr>
        <w:t xml:space="preserve">The tensions in the </w:t>
      </w:r>
      <w:r w:rsidR="00E621B5">
        <w:rPr>
          <w:rFonts w:ascii="Times New Roman" w:hAnsi="Times New Roman" w:cs="Times New Roman"/>
          <w:sz w:val="24"/>
          <w:szCs w:val="24"/>
        </w:rPr>
        <w:t>M</w:t>
      </w:r>
      <w:r w:rsidR="00E621B5" w:rsidRPr="00892A0B">
        <w:rPr>
          <w:rFonts w:ascii="Times New Roman" w:hAnsi="Times New Roman" w:cs="Times New Roman"/>
          <w:sz w:val="24"/>
          <w:szCs w:val="24"/>
        </w:rPr>
        <w:t xml:space="preserve">iddle </w:t>
      </w:r>
      <w:r w:rsidR="00E621B5">
        <w:rPr>
          <w:rFonts w:ascii="Times New Roman" w:hAnsi="Times New Roman" w:cs="Times New Roman"/>
          <w:sz w:val="24"/>
          <w:szCs w:val="24"/>
        </w:rPr>
        <w:t>E</w:t>
      </w:r>
      <w:r w:rsidR="00E621B5" w:rsidRPr="00892A0B">
        <w:rPr>
          <w:rFonts w:ascii="Times New Roman" w:hAnsi="Times New Roman" w:cs="Times New Roman"/>
          <w:sz w:val="24"/>
          <w:szCs w:val="24"/>
        </w:rPr>
        <w:t>ast</w:t>
      </w:r>
      <w:r w:rsidRPr="00892A0B">
        <w:rPr>
          <w:rFonts w:ascii="Times New Roman" w:hAnsi="Times New Roman" w:cs="Times New Roman"/>
          <w:sz w:val="24"/>
          <w:szCs w:val="24"/>
        </w:rPr>
        <w:t>, replete with acts of withdrawal from the modern world, ostracism, and violence, was apt for the development of the muse</w:t>
      </w:r>
      <w:r>
        <w:rPr>
          <w:rFonts w:ascii="Times New Roman" w:hAnsi="Times New Roman" w:cs="Times New Roman"/>
          <w:sz w:val="24"/>
          <w:szCs w:val="24"/>
        </w:rPr>
        <w:t>, as</w:t>
      </w:r>
      <w:r w:rsidRPr="00892A0B">
        <w:rPr>
          <w:rFonts w:ascii="Times New Roman" w:hAnsi="Times New Roman" w:cs="Times New Roman"/>
          <w:sz w:val="24"/>
          <w:szCs w:val="24"/>
        </w:rPr>
        <w:t xml:space="preserve"> it left a considerable supply of potential ghosts.</w:t>
      </w:r>
      <w:r>
        <w:rPr>
          <w:rFonts w:ascii="Times New Roman" w:hAnsi="Times New Roman" w:cs="Times New Roman"/>
          <w:sz w:val="24"/>
          <w:szCs w:val="24"/>
        </w:rPr>
        <w:t xml:space="preserve"> Each potential </w:t>
      </w:r>
      <w:r>
        <w:rPr>
          <w:rFonts w:ascii="Times New Roman" w:hAnsi="Times New Roman" w:cs="Times New Roman"/>
          <w:sz w:val="24"/>
          <w:szCs w:val="24"/>
        </w:rPr>
        <w:lastRenderedPageBreak/>
        <w:t xml:space="preserve">ghost is every fallen warrior killed in action. The story is then given elements of the imagination: possession, hauntings, and afterlife. Then the story is ready to be spread like gospel. Andrew’s story has been circulating by mass media sources (Fox and AOL) and has reached an ever-growing audience. These sources briefly mention the conflicts of the Middle East which the reader acknowledges as parts of history. These romantic stories remain through the ages and have infiltrated our culture. </w:t>
      </w:r>
    </w:p>
    <w:p w14:paraId="3C47C931" w14:textId="02D27F37" w:rsidR="00D33ABA" w:rsidRDefault="003B0CFB" w:rsidP="00F607E0">
      <w:pPr>
        <w:spacing w:line="480" w:lineRule="auto"/>
        <w:rPr>
          <w:rFonts w:ascii="Times New Roman" w:hAnsi="Times New Roman" w:cs="Times New Roman"/>
          <w:b/>
          <w:sz w:val="24"/>
          <w:szCs w:val="24"/>
        </w:rPr>
      </w:pPr>
      <w:r>
        <w:rPr>
          <w:rFonts w:ascii="Times New Roman" w:hAnsi="Times New Roman" w:cs="Times New Roman"/>
          <w:sz w:val="24"/>
          <w:szCs w:val="24"/>
        </w:rPr>
        <w:tab/>
        <w:t>Paranormal stories have an emphasis on imagination and emotion over reason, a belief in inspired genius, a sensitivity to the supernatural or tran</w:t>
      </w:r>
      <w:r w:rsidR="00F204C1">
        <w:rPr>
          <w:rFonts w:ascii="Times New Roman" w:hAnsi="Times New Roman" w:cs="Times New Roman"/>
          <w:sz w:val="24"/>
          <w:szCs w:val="24"/>
        </w:rPr>
        <w:t>scendent within the physical, the natural world,</w:t>
      </w:r>
      <w:r>
        <w:rPr>
          <w:rFonts w:ascii="Times New Roman" w:hAnsi="Times New Roman" w:cs="Times New Roman"/>
          <w:sz w:val="24"/>
          <w:szCs w:val="24"/>
        </w:rPr>
        <w:t xml:space="preserve"> an intense interest i</w:t>
      </w:r>
      <w:r w:rsidR="00F204C1">
        <w:rPr>
          <w:rFonts w:ascii="Times New Roman" w:hAnsi="Times New Roman" w:cs="Times New Roman"/>
          <w:sz w:val="24"/>
          <w:szCs w:val="24"/>
        </w:rPr>
        <w:t>n the folk past,</w:t>
      </w:r>
      <w:r>
        <w:rPr>
          <w:rFonts w:ascii="Times New Roman" w:hAnsi="Times New Roman" w:cs="Times New Roman"/>
          <w:sz w:val="24"/>
          <w:szCs w:val="24"/>
        </w:rPr>
        <w:t xml:space="preserve"> and a yearning for the marvelous and mysterious. </w:t>
      </w:r>
      <w:r w:rsidR="00F204C1">
        <w:rPr>
          <w:rFonts w:ascii="Times New Roman" w:hAnsi="Times New Roman" w:cs="Times New Roman"/>
          <w:sz w:val="24"/>
          <w:szCs w:val="24"/>
        </w:rPr>
        <w:t xml:space="preserve">These paranormal stories have entrenched themselves in our culture and have effectively shaped our understanding of the afterlife and local history. In the case of Andrew, there is more than just the physical world. The metaphysical world is existent and could surely be our next home. As for our past, these stories offer us insight. </w:t>
      </w:r>
      <w:r w:rsidR="00343E97">
        <w:rPr>
          <w:rFonts w:ascii="Times New Roman" w:hAnsi="Times New Roman" w:cs="Times New Roman"/>
          <w:sz w:val="24"/>
          <w:szCs w:val="24"/>
        </w:rPr>
        <w:t xml:space="preserve">Some sort of event inspires the creation of these stories, but the event is hidden behind curtains of imagination; the curtains just need be pulled back and the truth revealed. </w:t>
      </w:r>
      <w:r w:rsidR="00562552">
        <w:rPr>
          <w:rFonts w:ascii="Times New Roman" w:hAnsi="Times New Roman" w:cs="Times New Roman"/>
          <w:sz w:val="24"/>
          <w:szCs w:val="24"/>
        </w:rPr>
        <w:t xml:space="preserve"> </w:t>
      </w:r>
    </w:p>
    <w:p w14:paraId="28FE2A47" w14:textId="77777777" w:rsidR="009B1F4F" w:rsidRDefault="009B1F4F" w:rsidP="00544E70">
      <w:pPr>
        <w:rPr>
          <w:rFonts w:ascii="Times New Roman" w:hAnsi="Times New Roman" w:cs="Times New Roman"/>
          <w:b/>
          <w:sz w:val="24"/>
          <w:szCs w:val="24"/>
        </w:rPr>
      </w:pPr>
    </w:p>
    <w:p w14:paraId="39A8B897" w14:textId="77777777" w:rsidR="007710D2" w:rsidRDefault="007710D2" w:rsidP="00544E70">
      <w:pPr>
        <w:rPr>
          <w:rFonts w:ascii="Times New Roman" w:hAnsi="Times New Roman" w:cs="Times New Roman"/>
          <w:b/>
          <w:sz w:val="24"/>
          <w:szCs w:val="24"/>
        </w:rPr>
      </w:pPr>
    </w:p>
    <w:p w14:paraId="18BE47AF" w14:textId="77777777" w:rsidR="007710D2" w:rsidRDefault="007710D2" w:rsidP="00544E70">
      <w:pPr>
        <w:rPr>
          <w:rFonts w:ascii="Times New Roman" w:hAnsi="Times New Roman" w:cs="Times New Roman"/>
          <w:b/>
          <w:sz w:val="24"/>
          <w:szCs w:val="24"/>
        </w:rPr>
      </w:pPr>
    </w:p>
    <w:p w14:paraId="56D0BB59" w14:textId="77777777" w:rsidR="00991B9F" w:rsidRDefault="00991B9F" w:rsidP="00544E70">
      <w:pPr>
        <w:rPr>
          <w:rFonts w:ascii="Times New Roman" w:hAnsi="Times New Roman" w:cs="Times New Roman"/>
          <w:b/>
          <w:sz w:val="24"/>
          <w:szCs w:val="24"/>
        </w:rPr>
      </w:pPr>
    </w:p>
    <w:p w14:paraId="20B016B5" w14:textId="77777777" w:rsidR="00991B9F" w:rsidRDefault="00991B9F" w:rsidP="00544E70">
      <w:pPr>
        <w:rPr>
          <w:rFonts w:ascii="Times New Roman" w:hAnsi="Times New Roman" w:cs="Times New Roman"/>
          <w:b/>
          <w:sz w:val="24"/>
          <w:szCs w:val="24"/>
        </w:rPr>
      </w:pPr>
    </w:p>
    <w:p w14:paraId="1E63DB46" w14:textId="77777777" w:rsidR="00991B9F" w:rsidRDefault="00991B9F" w:rsidP="00544E70">
      <w:pPr>
        <w:rPr>
          <w:rFonts w:ascii="Times New Roman" w:hAnsi="Times New Roman" w:cs="Times New Roman"/>
          <w:b/>
          <w:sz w:val="24"/>
          <w:szCs w:val="24"/>
        </w:rPr>
      </w:pPr>
    </w:p>
    <w:p w14:paraId="16014E59" w14:textId="77777777" w:rsidR="00991B9F" w:rsidRPr="00E035C7" w:rsidRDefault="00991B9F" w:rsidP="00544E70">
      <w:pPr>
        <w:rPr>
          <w:rFonts w:ascii="Times New Roman" w:hAnsi="Times New Roman" w:cs="Times New Roman"/>
          <w:b/>
          <w:sz w:val="24"/>
          <w:szCs w:val="24"/>
        </w:rPr>
      </w:pPr>
    </w:p>
    <w:p w14:paraId="4B2760C8" w14:textId="77777777" w:rsidR="007710D2" w:rsidRPr="00E035C7" w:rsidRDefault="007710D2" w:rsidP="00544E70">
      <w:pPr>
        <w:rPr>
          <w:rFonts w:ascii="Times New Roman" w:hAnsi="Times New Roman" w:cs="Times New Roman"/>
          <w:b/>
          <w:sz w:val="24"/>
          <w:szCs w:val="24"/>
        </w:rPr>
      </w:pPr>
    </w:p>
    <w:p w14:paraId="40B8B831" w14:textId="77777777" w:rsidR="00991B9F" w:rsidRDefault="00991B9F" w:rsidP="00544E70">
      <w:pPr>
        <w:rPr>
          <w:rFonts w:ascii="Times New Roman" w:hAnsi="Times New Roman" w:cs="Times New Roman"/>
          <w:sz w:val="24"/>
          <w:szCs w:val="24"/>
        </w:rPr>
      </w:pPr>
    </w:p>
    <w:p w14:paraId="097EF9FC" w14:textId="77777777" w:rsidR="00991B9F" w:rsidRDefault="00991B9F" w:rsidP="00991B9F">
      <w:pPr>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6748E547" w14:textId="77777777" w:rsidR="00991B9F" w:rsidRDefault="007710D2" w:rsidP="00991B9F">
      <w:pPr>
        <w:spacing w:after="0"/>
        <w:rPr>
          <w:rFonts w:ascii="Times New Roman" w:hAnsi="Times New Roman" w:cs="Times New Roman"/>
          <w:sz w:val="24"/>
          <w:szCs w:val="24"/>
        </w:rPr>
      </w:pPr>
      <w:r w:rsidRPr="00E035C7">
        <w:rPr>
          <w:rFonts w:ascii="Times New Roman" w:hAnsi="Times New Roman" w:cs="Times New Roman"/>
          <w:sz w:val="24"/>
          <w:szCs w:val="24"/>
        </w:rPr>
        <w:t>Edmonds, Molly.  "</w:t>
      </w:r>
      <w:r w:rsidRPr="00C40FF0">
        <w:rPr>
          <w:rFonts w:ascii="Times New Roman" w:hAnsi="Times New Roman" w:cs="Times New Roman"/>
          <w:i/>
          <w:sz w:val="24"/>
          <w:szCs w:val="24"/>
        </w:rPr>
        <w:t>Is the brain hardwir</w:t>
      </w:r>
      <w:r w:rsidR="00E035C7" w:rsidRPr="00C40FF0">
        <w:rPr>
          <w:rFonts w:ascii="Times New Roman" w:hAnsi="Times New Roman" w:cs="Times New Roman"/>
          <w:i/>
          <w:sz w:val="24"/>
          <w:szCs w:val="24"/>
        </w:rPr>
        <w:t>ed for religion?"</w:t>
      </w:r>
      <w:r w:rsidR="00E035C7">
        <w:rPr>
          <w:rFonts w:ascii="Times New Roman" w:hAnsi="Times New Roman" w:cs="Times New Roman"/>
          <w:sz w:val="24"/>
          <w:szCs w:val="24"/>
        </w:rPr>
        <w:t xml:space="preserve">  22 September 2008.  </w:t>
      </w:r>
    </w:p>
    <w:p w14:paraId="7290BF7D" w14:textId="77777777" w:rsidR="00991B9F" w:rsidRDefault="007710D2" w:rsidP="00991B9F">
      <w:pPr>
        <w:spacing w:after="0"/>
        <w:ind w:firstLine="720"/>
        <w:rPr>
          <w:rFonts w:ascii="Times New Roman" w:hAnsi="Times New Roman" w:cs="Times New Roman"/>
          <w:sz w:val="24"/>
          <w:szCs w:val="24"/>
        </w:rPr>
      </w:pPr>
      <w:r w:rsidRPr="00E035C7">
        <w:rPr>
          <w:rFonts w:ascii="Times New Roman" w:hAnsi="Times New Roman" w:cs="Times New Roman"/>
          <w:sz w:val="24"/>
          <w:szCs w:val="24"/>
        </w:rPr>
        <w:t>HowStuffWorks.com. &lt;http://science.howstuffworks.com/life/inside-the-mind/human-</w:t>
      </w:r>
    </w:p>
    <w:p w14:paraId="360F116D" w14:textId="77777777" w:rsidR="007710D2" w:rsidRDefault="007710D2" w:rsidP="00991B9F">
      <w:pPr>
        <w:spacing w:after="0"/>
        <w:ind w:firstLine="720"/>
        <w:rPr>
          <w:rFonts w:ascii="Times New Roman" w:hAnsi="Times New Roman" w:cs="Times New Roman"/>
          <w:sz w:val="24"/>
          <w:szCs w:val="24"/>
        </w:rPr>
      </w:pPr>
      <w:r w:rsidRPr="00E035C7">
        <w:rPr>
          <w:rFonts w:ascii="Times New Roman" w:hAnsi="Times New Roman" w:cs="Times New Roman"/>
          <w:sz w:val="24"/>
          <w:szCs w:val="24"/>
        </w:rPr>
        <w:t>brain/brain-religion.htm&gt;  14 November 2014.</w:t>
      </w:r>
    </w:p>
    <w:p w14:paraId="7B1C558A" w14:textId="77777777" w:rsidR="00991B9F" w:rsidRDefault="00991B9F" w:rsidP="00991B9F">
      <w:pPr>
        <w:spacing w:after="0"/>
        <w:ind w:firstLine="720"/>
        <w:rPr>
          <w:rFonts w:ascii="Times New Roman" w:hAnsi="Times New Roman" w:cs="Times New Roman"/>
          <w:sz w:val="24"/>
          <w:szCs w:val="24"/>
        </w:rPr>
      </w:pPr>
    </w:p>
    <w:p w14:paraId="090A9243" w14:textId="77777777" w:rsidR="00991B9F" w:rsidRDefault="00991B9F" w:rsidP="00991B9F">
      <w:pPr>
        <w:spacing w:after="0"/>
        <w:rPr>
          <w:rFonts w:ascii="Times New Roman" w:hAnsi="Times New Roman" w:cs="Times New Roman"/>
          <w:sz w:val="24"/>
          <w:szCs w:val="24"/>
        </w:rPr>
      </w:pPr>
      <w:r w:rsidRPr="00991B9F">
        <w:rPr>
          <w:rFonts w:ascii="Times New Roman" w:hAnsi="Times New Roman" w:cs="Times New Roman"/>
          <w:sz w:val="24"/>
          <w:szCs w:val="24"/>
        </w:rPr>
        <w:t>"</w:t>
      </w:r>
      <w:r w:rsidRPr="00C40FF0">
        <w:rPr>
          <w:rFonts w:ascii="Times New Roman" w:hAnsi="Times New Roman" w:cs="Times New Roman"/>
          <w:i/>
          <w:sz w:val="24"/>
          <w:szCs w:val="24"/>
        </w:rPr>
        <w:t>Mom Thinks Ghost Is Living inside Her Son - AOL.com</w:t>
      </w:r>
      <w:r w:rsidRPr="00991B9F">
        <w:rPr>
          <w:rFonts w:ascii="Times New Roman" w:hAnsi="Times New Roman" w:cs="Times New Roman"/>
          <w:sz w:val="24"/>
          <w:szCs w:val="24"/>
        </w:rPr>
        <w:t>." </w:t>
      </w:r>
      <w:r w:rsidRPr="00991B9F">
        <w:rPr>
          <w:rFonts w:ascii="Times New Roman" w:hAnsi="Times New Roman" w:cs="Times New Roman"/>
          <w:i/>
          <w:iCs/>
          <w:sz w:val="24"/>
          <w:szCs w:val="24"/>
        </w:rPr>
        <w:t>AOL Article</w:t>
      </w:r>
      <w:r>
        <w:rPr>
          <w:rFonts w:ascii="Times New Roman" w:hAnsi="Times New Roman" w:cs="Times New Roman"/>
          <w:sz w:val="24"/>
          <w:szCs w:val="24"/>
        </w:rPr>
        <w:t>. N.p., n.d. Web. 14</w:t>
      </w:r>
    </w:p>
    <w:p w14:paraId="7599C304" w14:textId="77777777" w:rsidR="00991B9F" w:rsidRDefault="00991B9F" w:rsidP="00991B9F">
      <w:pPr>
        <w:spacing w:after="0"/>
        <w:ind w:firstLine="720"/>
        <w:rPr>
          <w:rFonts w:ascii="Times New Roman" w:hAnsi="Times New Roman" w:cs="Times New Roman"/>
          <w:sz w:val="24"/>
          <w:szCs w:val="24"/>
        </w:rPr>
      </w:pPr>
      <w:r w:rsidRPr="00991B9F">
        <w:rPr>
          <w:rFonts w:ascii="Times New Roman" w:hAnsi="Times New Roman" w:cs="Times New Roman"/>
          <w:sz w:val="24"/>
          <w:szCs w:val="24"/>
        </w:rPr>
        <w:t>Nov. 2014.</w:t>
      </w:r>
    </w:p>
    <w:p w14:paraId="26DB76E0" w14:textId="77777777" w:rsidR="00991B9F" w:rsidRDefault="00991B9F" w:rsidP="00991B9F">
      <w:pPr>
        <w:spacing w:after="0"/>
        <w:rPr>
          <w:rFonts w:ascii="Times New Roman" w:hAnsi="Times New Roman" w:cs="Times New Roman"/>
          <w:sz w:val="24"/>
          <w:szCs w:val="24"/>
        </w:rPr>
      </w:pPr>
    </w:p>
    <w:p w14:paraId="4C6C441E" w14:textId="77777777" w:rsidR="00991B9F" w:rsidRPr="003A3733" w:rsidRDefault="00991B9F" w:rsidP="00991B9F">
      <w:pPr>
        <w:spacing w:after="0"/>
        <w:rPr>
          <w:rFonts w:ascii="Times New Roman" w:hAnsi="Times New Roman" w:cs="Times New Roman"/>
          <w:i/>
          <w:sz w:val="24"/>
          <w:szCs w:val="24"/>
        </w:rPr>
      </w:pPr>
      <w:r w:rsidRPr="00991B9F">
        <w:rPr>
          <w:rFonts w:ascii="Times New Roman" w:hAnsi="Times New Roman" w:cs="Times New Roman"/>
          <w:sz w:val="24"/>
          <w:szCs w:val="24"/>
        </w:rPr>
        <w:t xml:space="preserve">Richardson, Judith. 2003. </w:t>
      </w:r>
      <w:r w:rsidRPr="003A3733">
        <w:rPr>
          <w:rFonts w:ascii="Times New Roman" w:hAnsi="Times New Roman" w:cs="Times New Roman"/>
          <w:i/>
          <w:sz w:val="24"/>
          <w:szCs w:val="24"/>
        </w:rPr>
        <w:t>Possessions: The History and Uses of Hauntings in</w:t>
      </w:r>
    </w:p>
    <w:p w14:paraId="313C837E" w14:textId="461FFD80" w:rsidR="00991B9F" w:rsidRDefault="00991B9F" w:rsidP="00A97A9C">
      <w:pPr>
        <w:spacing w:after="0"/>
        <w:ind w:firstLine="720"/>
        <w:rPr>
          <w:rFonts w:ascii="Times New Roman" w:hAnsi="Times New Roman" w:cs="Times New Roman"/>
          <w:sz w:val="24"/>
          <w:szCs w:val="24"/>
        </w:rPr>
      </w:pPr>
      <w:r w:rsidRPr="003A3733">
        <w:rPr>
          <w:rFonts w:ascii="Times New Roman" w:hAnsi="Times New Roman" w:cs="Times New Roman"/>
          <w:i/>
          <w:sz w:val="24"/>
          <w:szCs w:val="24"/>
        </w:rPr>
        <w:t>the Hudson Valley.</w:t>
      </w:r>
      <w:r w:rsidRPr="00991B9F">
        <w:rPr>
          <w:rFonts w:ascii="Times New Roman" w:hAnsi="Times New Roman" w:cs="Times New Roman"/>
          <w:sz w:val="24"/>
          <w:szCs w:val="24"/>
        </w:rPr>
        <w:t xml:space="preserve"> Cambridge: Harvard University Press. </w:t>
      </w:r>
      <w:ins w:id="1" w:author="Michele Hanks" w:date="2014-11-19T19:11:00Z">
        <w:r w:rsidR="00A97A9C">
          <w:rPr>
            <w:rFonts w:ascii="Times New Roman" w:hAnsi="Times New Roman" w:cs="Times New Roman"/>
            <w:sz w:val="24"/>
            <w:szCs w:val="24"/>
          </w:rPr>
          <w:t xml:space="preserve"> </w:t>
        </w:r>
      </w:ins>
    </w:p>
    <w:p w14:paraId="798D53F5" w14:textId="77777777" w:rsidR="00991B9F" w:rsidRDefault="00991B9F" w:rsidP="00991B9F">
      <w:pPr>
        <w:spacing w:after="0"/>
        <w:ind w:firstLine="720"/>
        <w:rPr>
          <w:rFonts w:ascii="Times New Roman" w:hAnsi="Times New Roman" w:cs="Times New Roman"/>
          <w:sz w:val="24"/>
          <w:szCs w:val="24"/>
        </w:rPr>
      </w:pPr>
    </w:p>
    <w:p w14:paraId="3DDAE061" w14:textId="4B2DC0BE" w:rsidR="00991B9F" w:rsidDel="003A3733" w:rsidRDefault="00991B9F" w:rsidP="003A3733">
      <w:pPr>
        <w:tabs>
          <w:tab w:val="left" w:pos="7920"/>
        </w:tabs>
        <w:spacing w:after="0"/>
        <w:rPr>
          <w:del w:id="2" w:author="Jacob Alspaw" w:date="2014-12-01T10:32:00Z"/>
          <w:rFonts w:ascii="Times New Roman" w:hAnsi="Times New Roman" w:cs="Times New Roman"/>
          <w:sz w:val="24"/>
          <w:szCs w:val="24"/>
        </w:rPr>
      </w:pPr>
      <w:r w:rsidRPr="00991B9F">
        <w:rPr>
          <w:rFonts w:ascii="Times New Roman" w:hAnsi="Times New Roman" w:cs="Times New Roman"/>
          <w:sz w:val="24"/>
          <w:szCs w:val="24"/>
        </w:rPr>
        <w:t>"</w:t>
      </w:r>
      <w:r w:rsidRPr="00991B9F">
        <w:rPr>
          <w:rFonts w:ascii="Times New Roman" w:hAnsi="Times New Roman" w:cs="Times New Roman"/>
          <w:i/>
          <w:sz w:val="24"/>
          <w:szCs w:val="24"/>
        </w:rPr>
        <w:t>Scared Mother</w:t>
      </w:r>
      <w:r w:rsidRPr="00991B9F">
        <w:rPr>
          <w:rFonts w:ascii="Times New Roman" w:hAnsi="Times New Roman" w:cs="Times New Roman"/>
          <w:sz w:val="24"/>
          <w:szCs w:val="24"/>
        </w:rPr>
        <w:t>." </w:t>
      </w:r>
      <w:r w:rsidRPr="00991B9F">
        <w:rPr>
          <w:rFonts w:ascii="Times New Roman" w:hAnsi="Times New Roman" w:cs="Times New Roman"/>
          <w:i/>
          <w:iCs/>
          <w:sz w:val="24"/>
          <w:szCs w:val="24"/>
        </w:rPr>
        <w:t>WTKRcom</w:t>
      </w:r>
      <w:r w:rsidRPr="00991B9F">
        <w:rPr>
          <w:rFonts w:ascii="Times New Roman" w:hAnsi="Times New Roman" w:cs="Times New Roman"/>
          <w:sz w:val="24"/>
          <w:szCs w:val="24"/>
        </w:rPr>
        <w:t>. N.p.</w:t>
      </w:r>
      <w:bookmarkStart w:id="3" w:name="_GoBack"/>
      <w:bookmarkEnd w:id="3"/>
      <w:r w:rsidRPr="00991B9F">
        <w:rPr>
          <w:rFonts w:ascii="Times New Roman" w:hAnsi="Times New Roman" w:cs="Times New Roman"/>
          <w:sz w:val="24"/>
          <w:szCs w:val="24"/>
        </w:rPr>
        <w:t>, 7 Nov. 2014. Web. 14 Nov. 2014.</w:t>
      </w:r>
      <w:r w:rsidR="003A3733">
        <w:rPr>
          <w:rFonts w:ascii="Times New Roman" w:hAnsi="Times New Roman" w:cs="Times New Roman"/>
          <w:sz w:val="24"/>
          <w:szCs w:val="24"/>
        </w:rPr>
        <w:tab/>
      </w:r>
    </w:p>
    <w:p w14:paraId="16C4F1DD" w14:textId="77777777" w:rsidR="00A97A9C" w:rsidRDefault="00A97A9C" w:rsidP="00991B9F">
      <w:pPr>
        <w:spacing w:after="0"/>
        <w:rPr>
          <w:rFonts w:ascii="Times New Roman" w:hAnsi="Times New Roman" w:cs="Times New Roman"/>
          <w:sz w:val="24"/>
          <w:szCs w:val="24"/>
        </w:rPr>
      </w:pPr>
    </w:p>
    <w:p w14:paraId="266F6F74" w14:textId="77777777" w:rsidR="00962AE3" w:rsidRPr="00E035C7" w:rsidRDefault="00962AE3" w:rsidP="003A3733">
      <w:pPr>
        <w:spacing w:after="0"/>
        <w:rPr>
          <w:rFonts w:ascii="Times New Roman" w:hAnsi="Times New Roman" w:cs="Times New Roman"/>
          <w:sz w:val="24"/>
          <w:szCs w:val="24"/>
        </w:rPr>
      </w:pPr>
    </w:p>
    <w:sectPr w:rsidR="00962AE3" w:rsidRPr="00E035C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6D4E05" w14:textId="77777777" w:rsidR="00402BBF" w:rsidRDefault="00402BBF" w:rsidP="003A3733">
      <w:pPr>
        <w:spacing w:after="0" w:line="240" w:lineRule="auto"/>
      </w:pPr>
      <w:r>
        <w:separator/>
      </w:r>
    </w:p>
  </w:endnote>
  <w:endnote w:type="continuationSeparator" w:id="0">
    <w:p w14:paraId="0E0C6802" w14:textId="77777777" w:rsidR="00402BBF" w:rsidRDefault="00402BBF" w:rsidP="003A3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768774" w14:textId="77777777" w:rsidR="00402BBF" w:rsidRDefault="00402BBF" w:rsidP="003A3733">
      <w:pPr>
        <w:spacing w:after="0" w:line="240" w:lineRule="auto"/>
      </w:pPr>
      <w:r>
        <w:separator/>
      </w:r>
    </w:p>
  </w:footnote>
  <w:footnote w:type="continuationSeparator" w:id="0">
    <w:p w14:paraId="6D747EB7" w14:textId="77777777" w:rsidR="00402BBF" w:rsidRDefault="00402BBF" w:rsidP="003A3733">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cob Alspaw">
    <w15:presenceInfo w15:providerId="Windows Live" w15:userId="e512c7a4d4a4a3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03F"/>
    <w:rsid w:val="000005D1"/>
    <w:rsid w:val="000625B0"/>
    <w:rsid w:val="000C29AD"/>
    <w:rsid w:val="00125B03"/>
    <w:rsid w:val="0018183F"/>
    <w:rsid w:val="001B77B0"/>
    <w:rsid w:val="00221297"/>
    <w:rsid w:val="00251EF0"/>
    <w:rsid w:val="00260ED9"/>
    <w:rsid w:val="00262F09"/>
    <w:rsid w:val="002707C9"/>
    <w:rsid w:val="00272B86"/>
    <w:rsid w:val="002B57FF"/>
    <w:rsid w:val="0030788D"/>
    <w:rsid w:val="003434A4"/>
    <w:rsid w:val="00343E97"/>
    <w:rsid w:val="003A3733"/>
    <w:rsid w:val="003B0CFB"/>
    <w:rsid w:val="00402BBF"/>
    <w:rsid w:val="00434A10"/>
    <w:rsid w:val="004363A0"/>
    <w:rsid w:val="00447531"/>
    <w:rsid w:val="004522F5"/>
    <w:rsid w:val="0046025D"/>
    <w:rsid w:val="004C5067"/>
    <w:rsid w:val="004E6035"/>
    <w:rsid w:val="004F02AC"/>
    <w:rsid w:val="00537BF1"/>
    <w:rsid w:val="00544E70"/>
    <w:rsid w:val="00554F57"/>
    <w:rsid w:val="00562552"/>
    <w:rsid w:val="005D47EF"/>
    <w:rsid w:val="005E3806"/>
    <w:rsid w:val="006076DD"/>
    <w:rsid w:val="00611D62"/>
    <w:rsid w:val="00676F21"/>
    <w:rsid w:val="00685D78"/>
    <w:rsid w:val="006D26B7"/>
    <w:rsid w:val="00747D5C"/>
    <w:rsid w:val="0075053A"/>
    <w:rsid w:val="007710D2"/>
    <w:rsid w:val="007934AB"/>
    <w:rsid w:val="007A2590"/>
    <w:rsid w:val="008673D5"/>
    <w:rsid w:val="00892A0B"/>
    <w:rsid w:val="008A52F3"/>
    <w:rsid w:val="008E7C86"/>
    <w:rsid w:val="008F3AE1"/>
    <w:rsid w:val="00937CFF"/>
    <w:rsid w:val="00962AE3"/>
    <w:rsid w:val="009821F7"/>
    <w:rsid w:val="00991B9F"/>
    <w:rsid w:val="009B1F4F"/>
    <w:rsid w:val="009F789C"/>
    <w:rsid w:val="00A04843"/>
    <w:rsid w:val="00A635BC"/>
    <w:rsid w:val="00A72A6A"/>
    <w:rsid w:val="00A95170"/>
    <w:rsid w:val="00A97A9C"/>
    <w:rsid w:val="00AC44BE"/>
    <w:rsid w:val="00AC46B5"/>
    <w:rsid w:val="00AD082C"/>
    <w:rsid w:val="00AD160F"/>
    <w:rsid w:val="00AD76AD"/>
    <w:rsid w:val="00AE6392"/>
    <w:rsid w:val="00AF0A36"/>
    <w:rsid w:val="00AF5810"/>
    <w:rsid w:val="00B620E6"/>
    <w:rsid w:val="00B760E9"/>
    <w:rsid w:val="00BB228B"/>
    <w:rsid w:val="00BD403F"/>
    <w:rsid w:val="00BD5427"/>
    <w:rsid w:val="00BD6E1F"/>
    <w:rsid w:val="00C3003D"/>
    <w:rsid w:val="00C40FF0"/>
    <w:rsid w:val="00C458DF"/>
    <w:rsid w:val="00C6144A"/>
    <w:rsid w:val="00C806FD"/>
    <w:rsid w:val="00C918C2"/>
    <w:rsid w:val="00CA6787"/>
    <w:rsid w:val="00CC4180"/>
    <w:rsid w:val="00CD7D17"/>
    <w:rsid w:val="00D33ABA"/>
    <w:rsid w:val="00D41C93"/>
    <w:rsid w:val="00D527FB"/>
    <w:rsid w:val="00D66D44"/>
    <w:rsid w:val="00D81B83"/>
    <w:rsid w:val="00D82A61"/>
    <w:rsid w:val="00DB3359"/>
    <w:rsid w:val="00E035C7"/>
    <w:rsid w:val="00E33BEC"/>
    <w:rsid w:val="00E37AE9"/>
    <w:rsid w:val="00E56297"/>
    <w:rsid w:val="00E621B5"/>
    <w:rsid w:val="00F152A5"/>
    <w:rsid w:val="00F204C1"/>
    <w:rsid w:val="00F37BAE"/>
    <w:rsid w:val="00F607E0"/>
    <w:rsid w:val="00F74384"/>
    <w:rsid w:val="00F8787C"/>
    <w:rsid w:val="00F91C20"/>
    <w:rsid w:val="00FA43E4"/>
    <w:rsid w:val="00FB59FD"/>
    <w:rsid w:val="00FB5FA1"/>
    <w:rsid w:val="00FE28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C370AB"/>
  <w15:docId w15:val="{DC174B49-7D79-437F-B142-D928AE1AD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003D"/>
    <w:rPr>
      <w:color w:val="0563C1" w:themeColor="hyperlink"/>
      <w:u w:val="single"/>
    </w:rPr>
  </w:style>
  <w:style w:type="character" w:styleId="CommentReference">
    <w:name w:val="annotation reference"/>
    <w:basedOn w:val="DefaultParagraphFont"/>
    <w:uiPriority w:val="99"/>
    <w:semiHidden/>
    <w:unhideWhenUsed/>
    <w:rsid w:val="008F3AE1"/>
    <w:rPr>
      <w:sz w:val="18"/>
      <w:szCs w:val="18"/>
    </w:rPr>
  </w:style>
  <w:style w:type="paragraph" w:styleId="CommentText">
    <w:name w:val="annotation text"/>
    <w:basedOn w:val="Normal"/>
    <w:link w:val="CommentTextChar"/>
    <w:uiPriority w:val="99"/>
    <w:semiHidden/>
    <w:unhideWhenUsed/>
    <w:rsid w:val="008F3AE1"/>
    <w:pPr>
      <w:spacing w:line="240" w:lineRule="auto"/>
    </w:pPr>
    <w:rPr>
      <w:sz w:val="24"/>
      <w:szCs w:val="24"/>
    </w:rPr>
  </w:style>
  <w:style w:type="character" w:customStyle="1" w:styleId="CommentTextChar">
    <w:name w:val="Comment Text Char"/>
    <w:basedOn w:val="DefaultParagraphFont"/>
    <w:link w:val="CommentText"/>
    <w:uiPriority w:val="99"/>
    <w:semiHidden/>
    <w:rsid w:val="008F3AE1"/>
    <w:rPr>
      <w:sz w:val="24"/>
      <w:szCs w:val="24"/>
    </w:rPr>
  </w:style>
  <w:style w:type="paragraph" w:styleId="CommentSubject">
    <w:name w:val="annotation subject"/>
    <w:basedOn w:val="CommentText"/>
    <w:next w:val="CommentText"/>
    <w:link w:val="CommentSubjectChar"/>
    <w:uiPriority w:val="99"/>
    <w:semiHidden/>
    <w:unhideWhenUsed/>
    <w:rsid w:val="008F3AE1"/>
    <w:rPr>
      <w:b/>
      <w:bCs/>
      <w:sz w:val="20"/>
      <w:szCs w:val="20"/>
    </w:rPr>
  </w:style>
  <w:style w:type="character" w:customStyle="1" w:styleId="CommentSubjectChar">
    <w:name w:val="Comment Subject Char"/>
    <w:basedOn w:val="CommentTextChar"/>
    <w:link w:val="CommentSubject"/>
    <w:uiPriority w:val="99"/>
    <w:semiHidden/>
    <w:rsid w:val="008F3AE1"/>
    <w:rPr>
      <w:b/>
      <w:bCs/>
      <w:sz w:val="20"/>
      <w:szCs w:val="20"/>
    </w:rPr>
  </w:style>
  <w:style w:type="paragraph" w:styleId="BalloonText">
    <w:name w:val="Balloon Text"/>
    <w:basedOn w:val="Normal"/>
    <w:link w:val="BalloonTextChar"/>
    <w:uiPriority w:val="99"/>
    <w:semiHidden/>
    <w:unhideWhenUsed/>
    <w:rsid w:val="008F3AE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3AE1"/>
    <w:rPr>
      <w:rFonts w:ascii="Lucida Grande" w:hAnsi="Lucida Grande" w:cs="Lucida Grande"/>
      <w:sz w:val="18"/>
      <w:szCs w:val="18"/>
    </w:rPr>
  </w:style>
  <w:style w:type="table" w:styleId="TableGrid">
    <w:name w:val="Table Grid"/>
    <w:basedOn w:val="TableNormal"/>
    <w:rsid w:val="00962AE3"/>
    <w:pPr>
      <w:spacing w:after="0" w:line="240" w:lineRule="auto"/>
    </w:pPr>
    <w:rPr>
      <w:rFonts w:ascii="Times New Roman" w:eastAsia="Times New Roman" w:hAnsi="Times New Roman" w:cs="Times New Roman"/>
      <w:sz w:val="20"/>
      <w:szCs w:val="20"/>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3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733"/>
  </w:style>
  <w:style w:type="paragraph" w:styleId="Footer">
    <w:name w:val="footer"/>
    <w:basedOn w:val="Normal"/>
    <w:link w:val="FooterChar"/>
    <w:uiPriority w:val="99"/>
    <w:unhideWhenUsed/>
    <w:rsid w:val="003A3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1479</Words>
  <Characters>8434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5</cp:revision>
  <dcterms:created xsi:type="dcterms:W3CDTF">2014-11-20T00:17:00Z</dcterms:created>
  <dcterms:modified xsi:type="dcterms:W3CDTF">2014-12-01T15:33:00Z</dcterms:modified>
</cp:coreProperties>
</file>