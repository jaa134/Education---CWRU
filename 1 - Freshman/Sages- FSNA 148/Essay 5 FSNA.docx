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F7AE1" w14:textId="77777777" w:rsidR="000F330D" w:rsidRPr="00CE7071" w:rsidRDefault="00CE7071">
      <w:pPr>
        <w:rPr>
          <w:rFonts w:ascii="Times New Roman" w:hAnsi="Times New Roman" w:cs="Times New Roman"/>
          <w:sz w:val="24"/>
          <w:szCs w:val="24"/>
        </w:rPr>
      </w:pPr>
      <w:r w:rsidRPr="00CE7071">
        <w:rPr>
          <w:rFonts w:ascii="Times New Roman" w:hAnsi="Times New Roman" w:cs="Times New Roman"/>
          <w:sz w:val="24"/>
          <w:szCs w:val="24"/>
        </w:rPr>
        <w:t>Jacob Alspaw</w:t>
      </w:r>
    </w:p>
    <w:p w14:paraId="2659D711" w14:textId="77777777" w:rsidR="00CE7071" w:rsidRPr="00CE7071" w:rsidRDefault="00CE7071">
      <w:pPr>
        <w:rPr>
          <w:rFonts w:ascii="Times New Roman" w:hAnsi="Times New Roman" w:cs="Times New Roman"/>
          <w:sz w:val="24"/>
          <w:szCs w:val="24"/>
        </w:rPr>
      </w:pPr>
      <w:r w:rsidRPr="00CE7071">
        <w:rPr>
          <w:rFonts w:ascii="Times New Roman" w:hAnsi="Times New Roman" w:cs="Times New Roman"/>
          <w:sz w:val="24"/>
          <w:szCs w:val="24"/>
        </w:rPr>
        <w:t>Science and Pseudoscience</w:t>
      </w:r>
    </w:p>
    <w:p w14:paraId="5F9C6C09" w14:textId="77777777" w:rsidR="00CE7071" w:rsidRPr="00CE7071" w:rsidRDefault="00CE7071">
      <w:pPr>
        <w:rPr>
          <w:rFonts w:ascii="Times New Roman" w:hAnsi="Times New Roman" w:cs="Times New Roman"/>
          <w:sz w:val="24"/>
          <w:szCs w:val="24"/>
        </w:rPr>
      </w:pPr>
      <w:r w:rsidRPr="00CE7071">
        <w:rPr>
          <w:rFonts w:ascii="Times New Roman" w:hAnsi="Times New Roman" w:cs="Times New Roman"/>
          <w:sz w:val="24"/>
          <w:szCs w:val="24"/>
        </w:rPr>
        <w:t>25 November 2014</w:t>
      </w:r>
    </w:p>
    <w:p w14:paraId="0EE96C57" w14:textId="77777777" w:rsidR="00CE7071" w:rsidRPr="00CE7071" w:rsidRDefault="00CE7071">
      <w:pPr>
        <w:rPr>
          <w:rFonts w:ascii="Times New Roman" w:hAnsi="Times New Roman" w:cs="Times New Roman"/>
          <w:sz w:val="24"/>
          <w:szCs w:val="24"/>
        </w:rPr>
      </w:pPr>
      <w:r w:rsidRPr="00CE7071">
        <w:rPr>
          <w:rFonts w:ascii="Times New Roman" w:hAnsi="Times New Roman" w:cs="Times New Roman"/>
          <w:sz w:val="24"/>
          <w:szCs w:val="24"/>
        </w:rPr>
        <w:t>Essay 5</w:t>
      </w:r>
    </w:p>
    <w:p w14:paraId="2BEDFBA1" w14:textId="77777777" w:rsidR="00C96AA8" w:rsidRDefault="00CE7071" w:rsidP="00C87A45">
      <w:pPr>
        <w:spacing w:line="480" w:lineRule="auto"/>
        <w:jc w:val="center"/>
        <w:rPr>
          <w:rFonts w:ascii="Times New Roman" w:hAnsi="Times New Roman" w:cs="Times New Roman"/>
          <w:sz w:val="24"/>
          <w:szCs w:val="24"/>
        </w:rPr>
      </w:pPr>
      <w:r w:rsidRPr="00CE7071">
        <w:rPr>
          <w:rFonts w:ascii="Times New Roman" w:hAnsi="Times New Roman" w:cs="Times New Roman"/>
          <w:sz w:val="24"/>
          <w:szCs w:val="24"/>
        </w:rPr>
        <w:t>He Defecated On My Head</w:t>
      </w:r>
    </w:p>
    <w:p w14:paraId="63DB27E7" w14:textId="77777777" w:rsidR="00CE7071" w:rsidRDefault="00C96AA8" w:rsidP="00C87A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You want to know what I heard today? Bob Smith, you know, that guy from work? He dismembers babies for fun. And, oh yeah! Have you heard about Kelly? She drowns them before Bob gets to them. </w:t>
      </w:r>
    </w:p>
    <w:p w14:paraId="54DD27E7" w14:textId="604B87E0" w:rsidR="000A6BFE" w:rsidRDefault="00C96AA8" w:rsidP="0077689D">
      <w:pPr>
        <w:spacing w:line="480" w:lineRule="auto"/>
        <w:rPr>
          <w:rFonts w:ascii="Times New Roman" w:hAnsi="Times New Roman" w:cs="Times New Roman"/>
          <w:sz w:val="24"/>
          <w:szCs w:val="24"/>
        </w:rPr>
      </w:pPr>
      <w:r>
        <w:rPr>
          <w:rFonts w:ascii="Times New Roman" w:hAnsi="Times New Roman" w:cs="Times New Roman"/>
          <w:sz w:val="24"/>
          <w:szCs w:val="24"/>
        </w:rPr>
        <w:tab/>
      </w:r>
      <w:r w:rsidR="00556E4D">
        <w:rPr>
          <w:rFonts w:ascii="Times New Roman" w:hAnsi="Times New Roman" w:cs="Times New Roman"/>
          <w:sz w:val="24"/>
          <w:szCs w:val="24"/>
        </w:rPr>
        <w:t xml:space="preserve">In the 1980s and early 1990s, a moral panic was spreading throughout the United States and eventually many parts of the world. Much like the Red Scare or the Salem Witch Trials, powerful accusations and harsh punishments were handed down through the court system. The Salem Witch trials </w:t>
      </w:r>
      <w:r w:rsidR="00F95DFE">
        <w:rPr>
          <w:rFonts w:ascii="Times New Roman" w:hAnsi="Times New Roman" w:cs="Times New Roman"/>
          <w:sz w:val="24"/>
          <w:szCs w:val="24"/>
        </w:rPr>
        <w:t>were a series of “witch-hunts”, ending in the mass murder of obviously-innocent lives. The Red Scare was a nationwide panic, resulting in the Communists party’s labeling of being anti-American and its members forcibly shamed. Both</w:t>
      </w:r>
      <w:r w:rsidR="00556E4D">
        <w:rPr>
          <w:rFonts w:ascii="Times New Roman" w:hAnsi="Times New Roman" w:cs="Times New Roman"/>
          <w:sz w:val="24"/>
          <w:szCs w:val="24"/>
        </w:rPr>
        <w:t xml:space="preserve"> pitted neighbor against neighbor</w:t>
      </w:r>
      <w:r w:rsidR="00F95DFE">
        <w:rPr>
          <w:rFonts w:ascii="Times New Roman" w:hAnsi="Times New Roman" w:cs="Times New Roman"/>
          <w:sz w:val="24"/>
          <w:szCs w:val="24"/>
        </w:rPr>
        <w:t xml:space="preserve"> and ruined countless lives</w:t>
      </w:r>
      <w:r w:rsidR="00556E4D">
        <w:rPr>
          <w:rFonts w:ascii="Times New Roman" w:hAnsi="Times New Roman" w:cs="Times New Roman"/>
          <w:sz w:val="24"/>
          <w:szCs w:val="24"/>
        </w:rPr>
        <w:t>.</w:t>
      </w:r>
      <w:r w:rsidR="00F95DFE">
        <w:rPr>
          <w:rFonts w:ascii="Times New Roman" w:hAnsi="Times New Roman" w:cs="Times New Roman"/>
          <w:sz w:val="24"/>
          <w:szCs w:val="24"/>
        </w:rPr>
        <w:t xml:space="preserve"> </w:t>
      </w:r>
      <w:r w:rsidR="0008090E">
        <w:rPr>
          <w:rFonts w:ascii="Times New Roman" w:hAnsi="Times New Roman" w:cs="Times New Roman"/>
          <w:sz w:val="24"/>
          <w:szCs w:val="24"/>
        </w:rPr>
        <w:t xml:space="preserve">At this time, worshippers of Satan were drawing </w:t>
      </w:r>
      <w:r w:rsidR="0077689D">
        <w:rPr>
          <w:rFonts w:ascii="Times New Roman" w:hAnsi="Times New Roman" w:cs="Times New Roman"/>
          <w:sz w:val="24"/>
          <w:szCs w:val="24"/>
        </w:rPr>
        <w:t xml:space="preserve">unprecedented </w:t>
      </w:r>
      <w:r w:rsidR="003F0525">
        <w:rPr>
          <w:rFonts w:ascii="Times New Roman" w:hAnsi="Times New Roman" w:cs="Times New Roman"/>
          <w:sz w:val="24"/>
          <w:szCs w:val="24"/>
        </w:rPr>
        <w:t xml:space="preserve">amounts of </w:t>
      </w:r>
      <w:r w:rsidR="0008090E">
        <w:rPr>
          <w:rFonts w:ascii="Times New Roman" w:hAnsi="Times New Roman" w:cs="Times New Roman"/>
          <w:sz w:val="24"/>
          <w:szCs w:val="24"/>
        </w:rPr>
        <w:t xml:space="preserve">public attention. </w:t>
      </w:r>
    </w:p>
    <w:p w14:paraId="4350B663" w14:textId="38ED9356" w:rsidR="000A6BFE" w:rsidRDefault="000A6BFE" w:rsidP="00C87A45">
      <w:pPr>
        <w:spacing w:line="480" w:lineRule="auto"/>
        <w:rPr>
          <w:rFonts w:ascii="Times New Roman" w:hAnsi="Times New Roman" w:cs="Times New Roman"/>
          <w:sz w:val="24"/>
          <w:szCs w:val="24"/>
        </w:rPr>
      </w:pPr>
      <w:r>
        <w:rPr>
          <w:rFonts w:ascii="Times New Roman" w:hAnsi="Times New Roman" w:cs="Times New Roman"/>
          <w:sz w:val="24"/>
          <w:szCs w:val="24"/>
        </w:rPr>
        <w:tab/>
        <w:t>Ritualistic Satanic Abuse is this late 20</w:t>
      </w:r>
      <w:r w:rsidRPr="000A6BFE">
        <w:rPr>
          <w:rFonts w:ascii="Times New Roman" w:hAnsi="Times New Roman" w:cs="Times New Roman"/>
          <w:sz w:val="24"/>
          <w:szCs w:val="24"/>
          <w:vertAlign w:val="superscript"/>
        </w:rPr>
        <w:t>th</w:t>
      </w:r>
      <w:r>
        <w:rPr>
          <w:rFonts w:ascii="Times New Roman" w:hAnsi="Times New Roman" w:cs="Times New Roman"/>
          <w:sz w:val="24"/>
          <w:szCs w:val="24"/>
        </w:rPr>
        <w:t xml:space="preserve"> century public scare. Allegations of Ritualistic Satanic Abuse involved reports of physical and sexual abuse of people in context of </w:t>
      </w:r>
      <w:r w:rsidR="003F0525">
        <w:rPr>
          <w:rFonts w:ascii="Times New Roman" w:hAnsi="Times New Roman" w:cs="Times New Roman"/>
          <w:sz w:val="24"/>
          <w:szCs w:val="24"/>
        </w:rPr>
        <w:t>occult or</w:t>
      </w:r>
      <w:r>
        <w:rPr>
          <w:rFonts w:ascii="Times New Roman" w:hAnsi="Times New Roman" w:cs="Times New Roman"/>
          <w:sz w:val="24"/>
          <w:szCs w:val="24"/>
        </w:rPr>
        <w:t xml:space="preserve"> </w:t>
      </w:r>
      <w:r w:rsidR="003F0525">
        <w:rPr>
          <w:rFonts w:ascii="Times New Roman" w:hAnsi="Times New Roman" w:cs="Times New Roman"/>
          <w:sz w:val="24"/>
          <w:szCs w:val="24"/>
        </w:rPr>
        <w:t>satanic</w:t>
      </w:r>
      <w:r>
        <w:rPr>
          <w:rFonts w:ascii="Times New Roman" w:hAnsi="Times New Roman" w:cs="Times New Roman"/>
          <w:sz w:val="24"/>
          <w:szCs w:val="24"/>
        </w:rPr>
        <w:t xml:space="preserve"> rituals. In an extreme form, conspiracy belief held each nation’s wealthiest and elite members at fault </w:t>
      </w:r>
      <w:r w:rsidR="003F0525">
        <w:rPr>
          <w:rFonts w:ascii="Times New Roman" w:hAnsi="Times New Roman" w:cs="Times New Roman"/>
          <w:sz w:val="24"/>
          <w:szCs w:val="24"/>
        </w:rPr>
        <w:t>for the abduction of children for sacrifice, pornography, and prostitution. As</w:t>
      </w:r>
      <w:r w:rsidR="000B7F16">
        <w:rPr>
          <w:rFonts w:ascii="Times New Roman" w:hAnsi="Times New Roman" w:cs="Times New Roman"/>
          <w:sz w:val="24"/>
          <w:szCs w:val="24"/>
        </w:rPr>
        <w:t xml:space="preserve"> it</w:t>
      </w:r>
      <w:r w:rsidR="003F0525">
        <w:rPr>
          <w:rFonts w:ascii="Times New Roman" w:hAnsi="Times New Roman" w:cs="Times New Roman"/>
          <w:sz w:val="24"/>
          <w:szCs w:val="24"/>
        </w:rPr>
        <w:t xml:space="preserve"> is a pseudoscience, every aspect of this theory proved controversial. So called “victims” of Ritualistic Satanic Abuse claimed the absurd, giving the theory of nationwide conspiracy a pseudoratioanl aura. </w:t>
      </w:r>
      <w:r w:rsidR="00502CED">
        <w:rPr>
          <w:rFonts w:ascii="Times New Roman" w:hAnsi="Times New Roman" w:cs="Times New Roman"/>
          <w:sz w:val="24"/>
          <w:szCs w:val="24"/>
        </w:rPr>
        <w:t xml:space="preserve">Ritualistic Satanic abuse is one of many pseudoscientific public scares </w:t>
      </w:r>
      <w:r w:rsidR="00502CED">
        <w:rPr>
          <w:rFonts w:ascii="Times New Roman" w:hAnsi="Times New Roman" w:cs="Times New Roman"/>
          <w:sz w:val="24"/>
          <w:szCs w:val="24"/>
        </w:rPr>
        <w:lastRenderedPageBreak/>
        <w:t xml:space="preserve">oppressing equality and stimulating detrimental mob-mentality through the use of general fallacies. </w:t>
      </w:r>
    </w:p>
    <w:p w14:paraId="3B65CA92" w14:textId="67D0974C" w:rsidR="0077689D" w:rsidRDefault="0077689D" w:rsidP="007768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off, for the sake of the clarity of this paper, I must give an account of Satanism. After its founding in 1966, the church of Satan, headed by Anton LaVey, grew in numbers.  LaVey’s Satanic Bible drew large amounts of criticism for its unholy nature (Taub and Lawrence 1993). The Satanic Bible and LaVey’s documentary, </w:t>
      </w:r>
      <w:r>
        <w:rPr>
          <w:rFonts w:ascii="Times New Roman" w:hAnsi="Times New Roman" w:cs="Times New Roman"/>
          <w:i/>
          <w:sz w:val="24"/>
          <w:szCs w:val="24"/>
        </w:rPr>
        <w:t>Santanis: The Devil’s Mass</w:t>
      </w:r>
      <w:r>
        <w:rPr>
          <w:rFonts w:ascii="Times New Roman" w:hAnsi="Times New Roman" w:cs="Times New Roman"/>
          <w:sz w:val="24"/>
          <w:szCs w:val="24"/>
        </w:rPr>
        <w:t>, provided vision of satanic rituals and the praise given to demonic creation. However, even noting the church’s alternative views, the church remained virtually unknown until the first report of Ritualistic Satanic Abuse came about.</w:t>
      </w:r>
    </w:p>
    <w:p w14:paraId="0A71DC45" w14:textId="474BFC65" w:rsidR="000F2342" w:rsidRDefault="002E5571" w:rsidP="00C87A45">
      <w:pPr>
        <w:spacing w:line="480" w:lineRule="auto"/>
        <w:rPr>
          <w:rFonts w:ascii="Times New Roman" w:hAnsi="Times New Roman" w:cs="Times New Roman"/>
          <w:sz w:val="24"/>
          <w:szCs w:val="24"/>
        </w:rPr>
      </w:pPr>
      <w:r>
        <w:rPr>
          <w:rFonts w:ascii="Times New Roman" w:hAnsi="Times New Roman" w:cs="Times New Roman"/>
          <w:sz w:val="24"/>
          <w:szCs w:val="24"/>
        </w:rPr>
        <w:tab/>
        <w:t>The public is often self-suppressant for advancement in the light of a moral panic</w:t>
      </w:r>
      <w:r w:rsidR="0080136C">
        <w:rPr>
          <w:rFonts w:ascii="Times New Roman" w:hAnsi="Times New Roman" w:cs="Times New Roman"/>
          <w:sz w:val="24"/>
          <w:szCs w:val="24"/>
        </w:rPr>
        <w:t>; h</w:t>
      </w:r>
      <w:r>
        <w:rPr>
          <w:rFonts w:ascii="Times New Roman" w:hAnsi="Times New Roman" w:cs="Times New Roman"/>
          <w:sz w:val="24"/>
          <w:szCs w:val="24"/>
        </w:rPr>
        <w:t xml:space="preserve">uman nature dictates us as selfish beings </w:t>
      </w:r>
      <w:r w:rsidR="000F2342">
        <w:rPr>
          <w:rFonts w:ascii="Times New Roman" w:hAnsi="Times New Roman" w:cs="Times New Roman"/>
          <w:sz w:val="24"/>
          <w:szCs w:val="24"/>
        </w:rPr>
        <w:t xml:space="preserve">who would greatly rather put ourselves before others. </w:t>
      </w:r>
      <w:r w:rsidR="00993582">
        <w:rPr>
          <w:rFonts w:ascii="Times New Roman" w:hAnsi="Times New Roman" w:cs="Times New Roman"/>
          <w:sz w:val="24"/>
          <w:szCs w:val="24"/>
        </w:rPr>
        <w:t>Public opinion play</w:t>
      </w:r>
      <w:r w:rsidR="00993582">
        <w:rPr>
          <w:rFonts w:ascii="Times New Roman" w:hAnsi="Times New Roman" w:cs="Times New Roman"/>
          <w:sz w:val="24"/>
          <w:szCs w:val="24"/>
        </w:rPr>
        <w:t>s</w:t>
      </w:r>
      <w:r w:rsidR="00993582">
        <w:rPr>
          <w:rFonts w:ascii="Times New Roman" w:hAnsi="Times New Roman" w:cs="Times New Roman"/>
          <w:sz w:val="24"/>
          <w:szCs w:val="24"/>
        </w:rPr>
        <w:t xml:space="preserve"> heavily on a fallacy commonly referred to as </w:t>
      </w:r>
      <w:r w:rsidR="00993582" w:rsidRPr="002D0973">
        <w:rPr>
          <w:rFonts w:ascii="Times New Roman" w:hAnsi="Times New Roman" w:cs="Times New Roman"/>
          <w:i/>
          <w:sz w:val="24"/>
          <w:szCs w:val="24"/>
        </w:rPr>
        <w:t>Pick and Choose</w:t>
      </w:r>
      <w:r w:rsidR="00993582">
        <w:rPr>
          <w:rFonts w:ascii="Times New Roman" w:hAnsi="Times New Roman" w:cs="Times New Roman"/>
          <w:sz w:val="24"/>
          <w:szCs w:val="24"/>
        </w:rPr>
        <w:t xml:space="preserve">. </w:t>
      </w:r>
      <w:r w:rsidR="00993582" w:rsidRPr="002D0973">
        <w:rPr>
          <w:rFonts w:ascii="Times New Roman" w:hAnsi="Times New Roman" w:cs="Times New Roman"/>
          <w:i/>
          <w:sz w:val="24"/>
          <w:szCs w:val="24"/>
        </w:rPr>
        <w:t>Pick and Choose</w:t>
      </w:r>
      <w:r w:rsidR="00993582">
        <w:rPr>
          <w:rFonts w:ascii="Times New Roman" w:hAnsi="Times New Roman" w:cs="Times New Roman"/>
          <w:sz w:val="24"/>
          <w:szCs w:val="24"/>
        </w:rPr>
        <w:t xml:space="preserve"> is a technique used in gathering evidence that supports </w:t>
      </w:r>
      <w:r w:rsidR="00993582">
        <w:rPr>
          <w:rFonts w:ascii="Times New Roman" w:hAnsi="Times New Roman" w:cs="Times New Roman"/>
          <w:sz w:val="24"/>
          <w:szCs w:val="24"/>
        </w:rPr>
        <w:t>a desired</w:t>
      </w:r>
      <w:r w:rsidR="00993582">
        <w:rPr>
          <w:rFonts w:ascii="Times New Roman" w:hAnsi="Times New Roman" w:cs="Times New Roman"/>
          <w:sz w:val="24"/>
          <w:szCs w:val="24"/>
        </w:rPr>
        <w:t xml:space="preserve"> claim.</w:t>
      </w:r>
      <w:r w:rsidR="00993582">
        <w:rPr>
          <w:rFonts w:ascii="Times New Roman" w:hAnsi="Times New Roman" w:cs="Times New Roman"/>
          <w:sz w:val="24"/>
          <w:szCs w:val="24"/>
        </w:rPr>
        <w:t xml:space="preserve"> The United States is a country where we take pride in individual civil liberties and</w:t>
      </w:r>
      <w:r w:rsidR="00993582">
        <w:rPr>
          <w:rFonts w:ascii="Times New Roman" w:hAnsi="Times New Roman" w:cs="Times New Roman"/>
          <w:sz w:val="24"/>
          <w:szCs w:val="24"/>
        </w:rPr>
        <w:t xml:space="preserve"> </w:t>
      </w:r>
      <w:r w:rsidR="00993582">
        <w:rPr>
          <w:rFonts w:ascii="Times New Roman" w:hAnsi="Times New Roman" w:cs="Times New Roman"/>
          <w:sz w:val="24"/>
          <w:szCs w:val="24"/>
        </w:rPr>
        <w:t>if</w:t>
      </w:r>
      <w:r w:rsidR="00993582">
        <w:rPr>
          <w:rFonts w:ascii="Times New Roman" w:hAnsi="Times New Roman" w:cs="Times New Roman"/>
          <w:sz w:val="24"/>
          <w:szCs w:val="24"/>
        </w:rPr>
        <w:t xml:space="preserve"> the public is to ask for equality, then there must be equality for all. We cannot expect to pick and choose who will receive equality in terms of moral</w:t>
      </w:r>
      <w:r w:rsidR="00993582">
        <w:rPr>
          <w:rFonts w:ascii="Times New Roman" w:hAnsi="Times New Roman" w:cs="Times New Roman"/>
          <w:sz w:val="24"/>
          <w:szCs w:val="24"/>
        </w:rPr>
        <w:t xml:space="preserve"> belief; if </w:t>
      </w:r>
      <w:r w:rsidR="00761F9F">
        <w:rPr>
          <w:rFonts w:ascii="Times New Roman" w:hAnsi="Times New Roman" w:cs="Times New Roman"/>
          <w:sz w:val="24"/>
          <w:szCs w:val="24"/>
        </w:rPr>
        <w:t>a person does not agree with something, they cannot strip away another individual’ s civil  liberties.</w:t>
      </w:r>
      <w:r w:rsidR="00993582">
        <w:rPr>
          <w:rFonts w:ascii="Times New Roman" w:hAnsi="Times New Roman" w:cs="Times New Roman"/>
          <w:sz w:val="24"/>
          <w:szCs w:val="24"/>
        </w:rPr>
        <w:t xml:space="preserve"> Morally, fairness is fairness and if we don’t chose morality, then society it supporting hate. Consequently, a society in this situation is actually regressing. </w:t>
      </w:r>
      <w:r w:rsidR="000F2342">
        <w:rPr>
          <w:rFonts w:ascii="Times New Roman" w:hAnsi="Times New Roman" w:cs="Times New Roman"/>
          <w:sz w:val="24"/>
          <w:szCs w:val="24"/>
        </w:rPr>
        <w:t>In the terms of Ritualistic Satanic Abuse, a public scare targeted a specific religious following for their ideas</w:t>
      </w:r>
      <w:r w:rsidR="002373F4">
        <w:rPr>
          <w:rFonts w:ascii="Times New Roman" w:hAnsi="Times New Roman" w:cs="Times New Roman"/>
          <w:sz w:val="24"/>
          <w:szCs w:val="24"/>
        </w:rPr>
        <w:t xml:space="preserve"> (Frankfurter 2003)</w:t>
      </w:r>
      <w:r w:rsidR="000F2342">
        <w:rPr>
          <w:rFonts w:ascii="Times New Roman" w:hAnsi="Times New Roman" w:cs="Times New Roman"/>
          <w:sz w:val="24"/>
          <w:szCs w:val="24"/>
        </w:rPr>
        <w:t xml:space="preserve">. </w:t>
      </w:r>
      <w:r w:rsidR="00191E26">
        <w:rPr>
          <w:rFonts w:ascii="Times New Roman" w:hAnsi="Times New Roman" w:cs="Times New Roman"/>
          <w:sz w:val="24"/>
          <w:szCs w:val="24"/>
        </w:rPr>
        <w:t xml:space="preserve">Satanists became the worst of the worst and were commonly the victims of prejudice. </w:t>
      </w:r>
      <w:r w:rsidR="00083D5C">
        <w:rPr>
          <w:rFonts w:ascii="Times New Roman" w:hAnsi="Times New Roman" w:cs="Times New Roman"/>
          <w:sz w:val="24"/>
          <w:szCs w:val="24"/>
        </w:rPr>
        <w:t>Even now satanic</w:t>
      </w:r>
      <w:r w:rsidR="0080136C">
        <w:rPr>
          <w:rFonts w:ascii="Times New Roman" w:hAnsi="Times New Roman" w:cs="Times New Roman"/>
          <w:sz w:val="24"/>
          <w:szCs w:val="24"/>
        </w:rPr>
        <w:t xml:space="preserve"> condemnation</w:t>
      </w:r>
      <w:r w:rsidR="00083D5C">
        <w:rPr>
          <w:rFonts w:ascii="Times New Roman" w:hAnsi="Times New Roman" w:cs="Times New Roman"/>
          <w:sz w:val="24"/>
          <w:szCs w:val="24"/>
        </w:rPr>
        <w:t xml:space="preserve"> exists; my peer</w:t>
      </w:r>
      <w:r w:rsidR="00761F9F">
        <w:rPr>
          <w:rFonts w:ascii="Times New Roman" w:hAnsi="Times New Roman" w:cs="Times New Roman"/>
          <w:sz w:val="24"/>
          <w:szCs w:val="24"/>
        </w:rPr>
        <w:t>s</w:t>
      </w:r>
      <w:r w:rsidR="00083D5C">
        <w:rPr>
          <w:rFonts w:ascii="Times New Roman" w:hAnsi="Times New Roman" w:cs="Times New Roman"/>
          <w:sz w:val="24"/>
          <w:szCs w:val="24"/>
        </w:rPr>
        <w:t xml:space="preserve"> often refer to Satanists as “crazy</w:t>
      </w:r>
      <w:r w:rsidR="00761F9F">
        <w:rPr>
          <w:rFonts w:ascii="Times New Roman" w:hAnsi="Times New Roman" w:cs="Times New Roman"/>
          <w:sz w:val="24"/>
          <w:szCs w:val="24"/>
        </w:rPr>
        <w:t xml:space="preserve"> psycho cultists</w:t>
      </w:r>
      <w:r w:rsidR="00083D5C">
        <w:rPr>
          <w:rFonts w:ascii="Times New Roman" w:hAnsi="Times New Roman" w:cs="Times New Roman"/>
          <w:sz w:val="24"/>
          <w:szCs w:val="24"/>
        </w:rPr>
        <w:t xml:space="preserve">.” </w:t>
      </w:r>
      <w:r w:rsidR="00191E26">
        <w:rPr>
          <w:rFonts w:ascii="Times New Roman" w:hAnsi="Times New Roman" w:cs="Times New Roman"/>
          <w:sz w:val="24"/>
          <w:szCs w:val="24"/>
        </w:rPr>
        <w:t>One would think that in such a contemporary setting, prejudice would not be handled so lightly.</w:t>
      </w:r>
      <w:r w:rsidR="002D0973">
        <w:rPr>
          <w:rFonts w:ascii="Times New Roman" w:hAnsi="Times New Roman" w:cs="Times New Roman"/>
          <w:sz w:val="24"/>
          <w:szCs w:val="24"/>
        </w:rPr>
        <w:t xml:space="preserve"> Satanists do hold belief in ideation that would, to a </w:t>
      </w:r>
      <w:r w:rsidR="002D0973">
        <w:rPr>
          <w:rFonts w:ascii="Times New Roman" w:hAnsi="Times New Roman" w:cs="Times New Roman"/>
          <w:sz w:val="24"/>
          <w:szCs w:val="24"/>
        </w:rPr>
        <w:lastRenderedPageBreak/>
        <w:t>majority, be considered horrific. But this is modern day.</w:t>
      </w:r>
      <w:r w:rsidR="00191E26">
        <w:rPr>
          <w:rFonts w:ascii="Times New Roman" w:hAnsi="Times New Roman" w:cs="Times New Roman"/>
          <w:sz w:val="24"/>
          <w:szCs w:val="24"/>
        </w:rPr>
        <w:t xml:space="preserve"> During the period</w:t>
      </w:r>
      <w:r w:rsidR="0080136C">
        <w:rPr>
          <w:rFonts w:ascii="Times New Roman" w:hAnsi="Times New Roman" w:cs="Times New Roman"/>
          <w:sz w:val="24"/>
          <w:szCs w:val="24"/>
        </w:rPr>
        <w:t xml:space="preserve"> of Ritualistic Satanic Abuse</w:t>
      </w:r>
      <w:r w:rsidR="00191E26">
        <w:rPr>
          <w:rFonts w:ascii="Times New Roman" w:hAnsi="Times New Roman" w:cs="Times New Roman"/>
          <w:sz w:val="24"/>
          <w:szCs w:val="24"/>
        </w:rPr>
        <w:t>, supporters of gender and racial equality were reaching for the stars. Our culture was changing, and our nation had been pushing for equality for some time now. Woman suffrage, and</w:t>
      </w:r>
      <w:r w:rsidR="005517F8">
        <w:rPr>
          <w:rFonts w:ascii="Times New Roman" w:hAnsi="Times New Roman" w:cs="Times New Roman"/>
          <w:sz w:val="24"/>
          <w:szCs w:val="24"/>
        </w:rPr>
        <w:t xml:space="preserve"> the end of Jim Crow laws surely marked the United States as progressive in terms of equality. </w:t>
      </w:r>
      <w:r w:rsidR="002D0973">
        <w:rPr>
          <w:rFonts w:ascii="Times New Roman" w:hAnsi="Times New Roman" w:cs="Times New Roman"/>
          <w:sz w:val="24"/>
          <w:szCs w:val="24"/>
        </w:rPr>
        <w:t xml:space="preserve">The United States public has always had the stenotype of freedom. We are always trying to better establish equality. </w:t>
      </w:r>
      <w:r w:rsidR="005517F8">
        <w:rPr>
          <w:rFonts w:ascii="Times New Roman" w:hAnsi="Times New Roman" w:cs="Times New Roman"/>
          <w:sz w:val="24"/>
          <w:szCs w:val="24"/>
        </w:rPr>
        <w:t>Yet, we still weren’t all the way there.</w:t>
      </w:r>
      <w:r w:rsidR="00761F9F">
        <w:rPr>
          <w:rFonts w:ascii="Times New Roman" w:hAnsi="Times New Roman" w:cs="Times New Roman"/>
          <w:sz w:val="24"/>
          <w:szCs w:val="24"/>
        </w:rPr>
        <w:t xml:space="preserve"> We were still picking and choosing who would receive equality. Society must turn its back to this morally-selective</w:t>
      </w:r>
      <w:r w:rsidR="005517F8">
        <w:rPr>
          <w:rFonts w:ascii="Times New Roman" w:hAnsi="Times New Roman" w:cs="Times New Roman"/>
          <w:sz w:val="24"/>
          <w:szCs w:val="24"/>
        </w:rPr>
        <w:t xml:space="preserve"> </w:t>
      </w:r>
      <w:r w:rsidR="00761F9F">
        <w:rPr>
          <w:rFonts w:ascii="Times New Roman" w:hAnsi="Times New Roman" w:cs="Times New Roman"/>
          <w:sz w:val="24"/>
          <w:szCs w:val="24"/>
        </w:rPr>
        <w:t xml:space="preserve">prejudice for improvement. </w:t>
      </w:r>
      <w:r w:rsidR="000F2342">
        <w:rPr>
          <w:rFonts w:ascii="Times New Roman" w:hAnsi="Times New Roman" w:cs="Times New Roman"/>
          <w:sz w:val="24"/>
          <w:szCs w:val="24"/>
        </w:rPr>
        <w:t xml:space="preserve">All can agree that equality is a step towards perfection, yet Ritualistic Satanic Abuse was our falling. </w:t>
      </w:r>
    </w:p>
    <w:p w14:paraId="4D1BF08C" w14:textId="2FBAC4AA" w:rsidR="00040407" w:rsidRDefault="00040407" w:rsidP="00C87A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Other </w:t>
      </w:r>
      <w:r w:rsidR="00916201">
        <w:rPr>
          <w:rFonts w:ascii="Times New Roman" w:hAnsi="Times New Roman" w:cs="Times New Roman"/>
          <w:sz w:val="24"/>
          <w:szCs w:val="24"/>
        </w:rPr>
        <w:t>public scares mirror the above model.</w:t>
      </w:r>
      <w:r w:rsidR="007C5002">
        <w:rPr>
          <w:rFonts w:ascii="Times New Roman" w:hAnsi="Times New Roman" w:cs="Times New Roman"/>
          <w:sz w:val="24"/>
          <w:szCs w:val="24"/>
        </w:rPr>
        <w:t xml:space="preserve"> The Red Scare, most notably</w:t>
      </w:r>
      <w:r w:rsidR="00916201">
        <w:rPr>
          <w:rFonts w:ascii="Times New Roman" w:hAnsi="Times New Roman" w:cs="Times New Roman"/>
          <w:sz w:val="24"/>
          <w:szCs w:val="24"/>
        </w:rPr>
        <w:t xml:space="preserve">, saw </w:t>
      </w:r>
      <w:r w:rsidR="00BC5D41">
        <w:rPr>
          <w:rFonts w:ascii="Times New Roman" w:hAnsi="Times New Roman" w:cs="Times New Roman"/>
          <w:sz w:val="24"/>
          <w:szCs w:val="24"/>
        </w:rPr>
        <w:t xml:space="preserve">the </w:t>
      </w:r>
      <w:r w:rsidR="00916201">
        <w:rPr>
          <w:rFonts w:ascii="Times New Roman" w:hAnsi="Times New Roman" w:cs="Times New Roman"/>
          <w:sz w:val="24"/>
          <w:szCs w:val="24"/>
        </w:rPr>
        <w:t xml:space="preserve">prosecution of peoples for their sociopolitical views. The public sought justice in the fear of a potential rise of communism in the United States. </w:t>
      </w:r>
      <w:r w:rsidR="007C5002">
        <w:rPr>
          <w:rFonts w:ascii="Times New Roman" w:hAnsi="Times New Roman" w:cs="Times New Roman"/>
          <w:sz w:val="24"/>
          <w:szCs w:val="24"/>
        </w:rPr>
        <w:t>The people of the United States, who were promised equality and liberty for all, were actually willing to sacrifice the constitutionally-given rights of others.</w:t>
      </w:r>
      <w:r w:rsidR="00AC32B8">
        <w:rPr>
          <w:rFonts w:ascii="Times New Roman" w:hAnsi="Times New Roman" w:cs="Times New Roman"/>
          <w:sz w:val="24"/>
          <w:szCs w:val="24"/>
        </w:rPr>
        <w:t xml:space="preserve"> Accusations of communism were leveled at non-communists as well. It became a way to target an individual person, or group of people, and destroy their reputation.</w:t>
      </w:r>
      <w:r w:rsidR="007C5002">
        <w:rPr>
          <w:rFonts w:ascii="Times New Roman" w:hAnsi="Times New Roman" w:cs="Times New Roman"/>
          <w:sz w:val="24"/>
          <w:szCs w:val="24"/>
        </w:rPr>
        <w:t xml:space="preserve"> At one point the American people thought so poorly of communists that they needed to be separated from the rest of society through imprisonment or deportation. Ridiculously, the only thing stopping them was that the communist party or its followers hadn’t broke any laws. Prejudice was great during the Red Scare, and equality was not. During the time of public scares, society is in a retrogression.</w:t>
      </w:r>
    </w:p>
    <w:p w14:paraId="43E80E84" w14:textId="4D1C1846" w:rsidR="00F95249" w:rsidRDefault="00115D4C" w:rsidP="00C87A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Additionally, </w:t>
      </w:r>
      <w:r w:rsidR="000752D9">
        <w:rPr>
          <w:rFonts w:ascii="Times New Roman" w:hAnsi="Times New Roman" w:cs="Times New Roman"/>
          <w:sz w:val="24"/>
          <w:szCs w:val="24"/>
        </w:rPr>
        <w:t>in the midst of a moral panic, the public contracts mob-mentality. Essentially, a person will adopt a certain behavior of a group because the greate</w:t>
      </w:r>
      <w:r w:rsidR="009004FF">
        <w:rPr>
          <w:rFonts w:ascii="Times New Roman" w:hAnsi="Times New Roman" w:cs="Times New Roman"/>
          <w:sz w:val="24"/>
          <w:szCs w:val="24"/>
        </w:rPr>
        <w:t>r anonymity existent within the</w:t>
      </w:r>
      <w:r w:rsidR="000752D9">
        <w:rPr>
          <w:rFonts w:ascii="Times New Roman" w:hAnsi="Times New Roman" w:cs="Times New Roman"/>
          <w:sz w:val="24"/>
          <w:szCs w:val="24"/>
        </w:rPr>
        <w:t xml:space="preserve"> group and the distribution of responsibility for the group’s </w:t>
      </w:r>
      <w:r w:rsidR="009004FF">
        <w:rPr>
          <w:rFonts w:ascii="Times New Roman" w:hAnsi="Times New Roman" w:cs="Times New Roman"/>
          <w:sz w:val="24"/>
          <w:szCs w:val="24"/>
        </w:rPr>
        <w:t xml:space="preserve">actions create a </w:t>
      </w:r>
      <w:r w:rsidR="009004FF">
        <w:rPr>
          <w:rFonts w:ascii="Times New Roman" w:hAnsi="Times New Roman" w:cs="Times New Roman"/>
          <w:sz w:val="24"/>
          <w:szCs w:val="24"/>
        </w:rPr>
        <w:lastRenderedPageBreak/>
        <w:t xml:space="preserve">sense of justification for </w:t>
      </w:r>
      <w:r w:rsidR="000752D9">
        <w:rPr>
          <w:rFonts w:ascii="Times New Roman" w:hAnsi="Times New Roman" w:cs="Times New Roman"/>
          <w:sz w:val="24"/>
          <w:szCs w:val="24"/>
        </w:rPr>
        <w:t>the individual’s actions.</w:t>
      </w:r>
      <w:r w:rsidR="00D77DD7">
        <w:rPr>
          <w:rFonts w:ascii="Times New Roman" w:hAnsi="Times New Roman" w:cs="Times New Roman"/>
          <w:sz w:val="24"/>
          <w:szCs w:val="24"/>
        </w:rPr>
        <w:t xml:space="preserve"> As seen in the Red Scare, Joseph McCarthy started the bandwagoning by inciting fear within the public. At first, the public appealed to a higher power (the first in a set of fallacies) and believed McCarthy’s account of treason by the communist party. Then, the public appealed to bandwagoning (a group of people believe some idea, so others will believe it to be true based on the group’s judgment). Mob-mentality mu</w:t>
      </w:r>
      <w:r w:rsidR="009C5AF5">
        <w:rPr>
          <w:rFonts w:ascii="Times New Roman" w:hAnsi="Times New Roman" w:cs="Times New Roman"/>
          <w:sz w:val="24"/>
          <w:szCs w:val="24"/>
        </w:rPr>
        <w:t xml:space="preserve">st establish a group before </w:t>
      </w:r>
      <w:r w:rsidR="00D77DD7">
        <w:rPr>
          <w:rFonts w:ascii="Times New Roman" w:hAnsi="Times New Roman" w:cs="Times New Roman"/>
          <w:sz w:val="24"/>
          <w:szCs w:val="24"/>
        </w:rPr>
        <w:t>tak</w:t>
      </w:r>
      <w:r w:rsidR="009C5AF5">
        <w:rPr>
          <w:rFonts w:ascii="Times New Roman" w:hAnsi="Times New Roman" w:cs="Times New Roman"/>
          <w:sz w:val="24"/>
          <w:szCs w:val="24"/>
        </w:rPr>
        <w:t>ing</w:t>
      </w:r>
      <w:r w:rsidR="00D77DD7">
        <w:rPr>
          <w:rFonts w:ascii="Times New Roman" w:hAnsi="Times New Roman" w:cs="Times New Roman"/>
          <w:sz w:val="24"/>
          <w:szCs w:val="24"/>
        </w:rPr>
        <w:t xml:space="preserve"> effect. </w:t>
      </w:r>
      <w:r w:rsidR="009C5AF5">
        <w:rPr>
          <w:rFonts w:ascii="Times New Roman" w:hAnsi="Times New Roman" w:cs="Times New Roman"/>
          <w:sz w:val="24"/>
          <w:szCs w:val="24"/>
        </w:rPr>
        <w:t xml:space="preserve">In the case of Ritualistic Satanic Abuse, the recalled memories of </w:t>
      </w:r>
      <w:r w:rsidR="00841738">
        <w:rPr>
          <w:rFonts w:ascii="Times New Roman" w:hAnsi="Times New Roman" w:cs="Times New Roman"/>
          <w:sz w:val="24"/>
          <w:szCs w:val="24"/>
        </w:rPr>
        <w:t xml:space="preserve">Michelle </w:t>
      </w:r>
      <w:r w:rsidR="009C5AF5">
        <w:rPr>
          <w:rFonts w:ascii="Times New Roman" w:hAnsi="Times New Roman" w:cs="Times New Roman"/>
          <w:sz w:val="24"/>
          <w:szCs w:val="24"/>
        </w:rPr>
        <w:t xml:space="preserve">Smith incited the movement. In her husband’s book, </w:t>
      </w:r>
      <w:r w:rsidR="009C5AF5">
        <w:rPr>
          <w:rFonts w:ascii="Times New Roman" w:hAnsi="Times New Roman" w:cs="Times New Roman"/>
          <w:i/>
          <w:sz w:val="24"/>
          <w:szCs w:val="24"/>
        </w:rPr>
        <w:t>Michelle Remembers</w:t>
      </w:r>
      <w:r w:rsidR="009C5AF5">
        <w:rPr>
          <w:rFonts w:ascii="Times New Roman" w:hAnsi="Times New Roman" w:cs="Times New Roman"/>
          <w:sz w:val="24"/>
          <w:szCs w:val="24"/>
        </w:rPr>
        <w:t xml:space="preserve">, </w:t>
      </w:r>
      <w:r w:rsidR="009004FF">
        <w:rPr>
          <w:rFonts w:ascii="Times New Roman" w:hAnsi="Times New Roman" w:cs="Times New Roman"/>
          <w:sz w:val="24"/>
          <w:szCs w:val="24"/>
        </w:rPr>
        <w:t xml:space="preserve">Smith documents memories of events recovered during therapy. These events included satanic rituals she believed she was forced to attend. Smith had allegedly been tortured, locked in cages, sexually assaulted, and the witness to several murders. This book became well-known and </w:t>
      </w:r>
      <w:r w:rsidR="00F84480">
        <w:rPr>
          <w:rFonts w:ascii="Times New Roman" w:hAnsi="Times New Roman" w:cs="Times New Roman"/>
          <w:sz w:val="24"/>
          <w:szCs w:val="24"/>
        </w:rPr>
        <w:t xml:space="preserve">a </w:t>
      </w:r>
      <w:r w:rsidR="009004FF">
        <w:rPr>
          <w:rFonts w:ascii="Times New Roman" w:hAnsi="Times New Roman" w:cs="Times New Roman"/>
          <w:sz w:val="24"/>
          <w:szCs w:val="24"/>
        </w:rPr>
        <w:t xml:space="preserve">best-seller, meaning it </w:t>
      </w:r>
      <w:r w:rsidR="00F84480">
        <w:rPr>
          <w:rFonts w:ascii="Times New Roman" w:hAnsi="Times New Roman" w:cs="Times New Roman"/>
          <w:sz w:val="24"/>
          <w:szCs w:val="24"/>
        </w:rPr>
        <w:t xml:space="preserve">came to the forefront of the public’s thoughts. It made the public aware of accusations against Satanism. Another </w:t>
      </w:r>
      <w:r w:rsidR="00483C16">
        <w:rPr>
          <w:rFonts w:ascii="Times New Roman" w:hAnsi="Times New Roman" w:cs="Times New Roman"/>
          <w:sz w:val="24"/>
          <w:szCs w:val="24"/>
        </w:rPr>
        <w:t>book</w:t>
      </w:r>
      <w:r w:rsidR="00F84480">
        <w:rPr>
          <w:rFonts w:ascii="Times New Roman" w:hAnsi="Times New Roman" w:cs="Times New Roman"/>
          <w:sz w:val="24"/>
          <w:szCs w:val="24"/>
        </w:rPr>
        <w:t xml:space="preserve">, </w:t>
      </w:r>
      <w:r w:rsidR="00F84480">
        <w:rPr>
          <w:rFonts w:ascii="Times New Roman" w:hAnsi="Times New Roman" w:cs="Times New Roman"/>
          <w:i/>
          <w:sz w:val="24"/>
          <w:szCs w:val="24"/>
        </w:rPr>
        <w:t>The Satan Seller</w:t>
      </w:r>
      <w:r w:rsidR="00F84480">
        <w:rPr>
          <w:rFonts w:ascii="Times New Roman" w:hAnsi="Times New Roman" w:cs="Times New Roman"/>
          <w:sz w:val="24"/>
          <w:szCs w:val="24"/>
        </w:rPr>
        <w:t xml:space="preserve">, was just fuel on the fire. It is the account of a supposed satanic cult leader who led 1500 followers into the dessert for rituals. Accusations resulting from the movement included defecating on children, </w:t>
      </w:r>
      <w:r w:rsidR="00F84480" w:rsidRPr="00F84480">
        <w:rPr>
          <w:rFonts w:ascii="Times New Roman" w:hAnsi="Times New Roman" w:cs="Times New Roman"/>
          <w:sz w:val="24"/>
          <w:szCs w:val="24"/>
        </w:rPr>
        <w:t xml:space="preserve">drowning and dismembering </w:t>
      </w:r>
      <w:r w:rsidR="00F84480">
        <w:rPr>
          <w:rFonts w:ascii="Times New Roman" w:hAnsi="Times New Roman" w:cs="Times New Roman"/>
          <w:sz w:val="24"/>
          <w:szCs w:val="24"/>
        </w:rPr>
        <w:t>babies in front of the children,</w:t>
      </w:r>
      <w:r w:rsidR="00F84480" w:rsidRPr="00F84480">
        <w:rPr>
          <w:rFonts w:ascii="Times New Roman" w:hAnsi="Times New Roman" w:cs="Times New Roman"/>
          <w:sz w:val="24"/>
          <w:szCs w:val="24"/>
        </w:rPr>
        <w:t xml:space="preserve"> killing dogs an</w:t>
      </w:r>
      <w:r w:rsidR="00F84480">
        <w:rPr>
          <w:rFonts w:ascii="Times New Roman" w:hAnsi="Times New Roman" w:cs="Times New Roman"/>
          <w:sz w:val="24"/>
          <w:szCs w:val="24"/>
        </w:rPr>
        <w:t>d cats in front of the children,</w:t>
      </w:r>
      <w:r w:rsidR="00F84480" w:rsidRPr="00F84480">
        <w:rPr>
          <w:rFonts w:ascii="Times New Roman" w:hAnsi="Times New Roman" w:cs="Times New Roman"/>
          <w:sz w:val="24"/>
          <w:szCs w:val="24"/>
        </w:rPr>
        <w:t xml:space="preserve"> transporting the children to Mexico to be sexually abused </w:t>
      </w:r>
      <w:r w:rsidR="00F84480">
        <w:rPr>
          <w:rFonts w:ascii="Times New Roman" w:hAnsi="Times New Roman" w:cs="Times New Roman"/>
          <w:sz w:val="24"/>
          <w:szCs w:val="24"/>
        </w:rPr>
        <w:t>by soldiers in the Mexican army,</w:t>
      </w:r>
      <w:r w:rsidR="00F84480" w:rsidRPr="00F84480">
        <w:rPr>
          <w:rFonts w:ascii="Times New Roman" w:hAnsi="Times New Roman" w:cs="Times New Roman"/>
          <w:sz w:val="24"/>
          <w:szCs w:val="24"/>
        </w:rPr>
        <w:t xml:space="preserve"> dressing as pumpkins and shootin</w:t>
      </w:r>
      <w:r w:rsidR="00F84480">
        <w:rPr>
          <w:rFonts w:ascii="Times New Roman" w:hAnsi="Times New Roman" w:cs="Times New Roman"/>
          <w:sz w:val="24"/>
          <w:szCs w:val="24"/>
        </w:rPr>
        <w:t>g children in the arms and legs,</w:t>
      </w:r>
      <w:r w:rsidR="00F84480" w:rsidRPr="00F84480">
        <w:rPr>
          <w:rFonts w:ascii="Times New Roman" w:hAnsi="Times New Roman" w:cs="Times New Roman"/>
          <w:sz w:val="24"/>
          <w:szCs w:val="24"/>
        </w:rPr>
        <w:t xml:space="preserve"> putting the children into a pool with sharks that ate babies; putting b</w:t>
      </w:r>
      <w:r w:rsidR="00F84480">
        <w:rPr>
          <w:rFonts w:ascii="Times New Roman" w:hAnsi="Times New Roman" w:cs="Times New Roman"/>
          <w:sz w:val="24"/>
          <w:szCs w:val="24"/>
        </w:rPr>
        <w:t>lood in the children’s Kool-Aid,</w:t>
      </w:r>
      <w:r w:rsidR="00F84480" w:rsidRPr="00F84480">
        <w:rPr>
          <w:rFonts w:ascii="Times New Roman" w:hAnsi="Times New Roman" w:cs="Times New Roman"/>
          <w:sz w:val="24"/>
          <w:szCs w:val="24"/>
        </w:rPr>
        <w:t xml:space="preserve"> cutting the arm or a finge</w:t>
      </w:r>
      <w:r w:rsidR="00F84480">
        <w:rPr>
          <w:rFonts w:ascii="Times New Roman" w:hAnsi="Times New Roman" w:cs="Times New Roman"/>
          <w:sz w:val="24"/>
          <w:szCs w:val="24"/>
        </w:rPr>
        <w:t>r off a gorilla at a local park,</w:t>
      </w:r>
      <w:r w:rsidR="00F84480" w:rsidRPr="00F84480">
        <w:rPr>
          <w:rFonts w:ascii="Times New Roman" w:hAnsi="Times New Roman" w:cs="Times New Roman"/>
          <w:sz w:val="24"/>
          <w:szCs w:val="24"/>
        </w:rPr>
        <w:t xml:space="preserve"> and exhuming bodies at a cemetery, forcing children to carry the bones</w:t>
      </w:r>
      <w:r w:rsidR="002373F4">
        <w:rPr>
          <w:rFonts w:ascii="Times New Roman" w:hAnsi="Times New Roman" w:cs="Times New Roman"/>
          <w:sz w:val="24"/>
          <w:szCs w:val="24"/>
        </w:rPr>
        <w:t xml:space="preserve"> (McRobbie </w:t>
      </w:r>
      <w:r w:rsidR="00773C76">
        <w:rPr>
          <w:rFonts w:ascii="Times New Roman" w:hAnsi="Times New Roman" w:cs="Times New Roman"/>
          <w:sz w:val="24"/>
          <w:szCs w:val="24"/>
        </w:rPr>
        <w:t>2014).</w:t>
      </w:r>
    </w:p>
    <w:p w14:paraId="3881A7C2" w14:textId="49C0CA37" w:rsidR="000F2342" w:rsidRDefault="00F84480" w:rsidP="00C87A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onset of fear, society becomes irrational. We overlook the facts and jump straight to conclusion. </w:t>
      </w:r>
      <w:r w:rsidR="00773C76">
        <w:rPr>
          <w:rFonts w:ascii="Times New Roman" w:hAnsi="Times New Roman" w:cs="Times New Roman"/>
          <w:sz w:val="24"/>
          <w:szCs w:val="24"/>
        </w:rPr>
        <w:t xml:space="preserve">These claims are fair out of this world. It is rather absurd to believe people participate in these sort of rituals. Now it is understanble and not irrational to say some people </w:t>
      </w:r>
      <w:r w:rsidR="00773C76">
        <w:rPr>
          <w:rFonts w:ascii="Times New Roman" w:hAnsi="Times New Roman" w:cs="Times New Roman"/>
          <w:sz w:val="24"/>
          <w:szCs w:val="24"/>
        </w:rPr>
        <w:lastRenderedPageBreak/>
        <w:t xml:space="preserve">are heinous enough to commit these crimes, but Ritualistic Satanic Abuse claimed thousands were involved (Taub and Lawrence 1993). </w:t>
      </w:r>
      <w:r w:rsidR="00F95249">
        <w:rPr>
          <w:rFonts w:ascii="Times New Roman" w:hAnsi="Times New Roman" w:cs="Times New Roman"/>
          <w:sz w:val="24"/>
          <w:szCs w:val="24"/>
        </w:rPr>
        <w:t>We even just look at the word Satanism and we immediately think they worship evil and that’s wrong. They don’t worship evil. Satanist worship Satan because he is a symbol for the importance of the individual. In fact, Satani</w:t>
      </w:r>
      <w:r w:rsidR="00773C76">
        <w:rPr>
          <w:rFonts w:ascii="Times New Roman" w:hAnsi="Times New Roman" w:cs="Times New Roman"/>
          <w:sz w:val="24"/>
          <w:szCs w:val="24"/>
        </w:rPr>
        <w:t>sts don’t even believe in Satan (Virginia Common Wealth University).</w:t>
      </w:r>
      <w:r w:rsidR="00F95249">
        <w:rPr>
          <w:rFonts w:ascii="Times New Roman" w:hAnsi="Times New Roman" w:cs="Times New Roman"/>
          <w:sz w:val="24"/>
          <w:szCs w:val="24"/>
        </w:rPr>
        <w:t xml:space="preserve"> They do indeed do rituals, but the whole notion of sacrificing children is a sti</w:t>
      </w:r>
      <w:r w:rsidR="00A00F70">
        <w:rPr>
          <w:rFonts w:ascii="Times New Roman" w:hAnsi="Times New Roman" w:cs="Times New Roman"/>
          <w:sz w:val="24"/>
          <w:szCs w:val="24"/>
        </w:rPr>
        <w:t>gma associated with the faith originating from an</w:t>
      </w:r>
      <w:r w:rsidR="00F95249">
        <w:rPr>
          <w:rFonts w:ascii="Times New Roman" w:hAnsi="Times New Roman" w:cs="Times New Roman"/>
          <w:sz w:val="24"/>
          <w:szCs w:val="24"/>
        </w:rPr>
        <w:t xml:space="preserve"> association with Satan. </w:t>
      </w:r>
      <w:r w:rsidR="00F95249" w:rsidRPr="00F95249">
        <w:rPr>
          <w:rFonts w:ascii="Times New Roman" w:hAnsi="Times New Roman" w:cs="Times New Roman"/>
          <w:sz w:val="24"/>
          <w:szCs w:val="24"/>
        </w:rPr>
        <w:t>Society is jum</w:t>
      </w:r>
      <w:r w:rsidR="00F95249">
        <w:rPr>
          <w:rFonts w:ascii="Times New Roman" w:hAnsi="Times New Roman" w:cs="Times New Roman"/>
          <w:sz w:val="24"/>
          <w:szCs w:val="24"/>
        </w:rPr>
        <w:t xml:space="preserve">ping to unwarranted conclusions and, consequently, is again in retrogression, because we lack critical analysis as a grouping. </w:t>
      </w:r>
    </w:p>
    <w:p w14:paraId="610D9418" w14:textId="77777777" w:rsidR="00396460" w:rsidRDefault="00396460" w:rsidP="00C87A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Public Scares as a whole are a cause for much of society’s setbacks. Ritualistic Satanic Abuse is a strong example of pseudoscientific claims suppressing individual rights and dampening critical thinking. Our choices are made with flawed evidence that vacantly support moral approaches to problem solving. What we need is a change in our ways. Human nature needs to change. </w:t>
      </w:r>
    </w:p>
    <w:p w14:paraId="60F735A8" w14:textId="77777777" w:rsidR="00773C76" w:rsidRDefault="00773C76" w:rsidP="00C87A45">
      <w:pPr>
        <w:spacing w:line="480" w:lineRule="auto"/>
        <w:ind w:firstLine="720"/>
        <w:rPr>
          <w:rFonts w:ascii="Times New Roman" w:hAnsi="Times New Roman" w:cs="Times New Roman"/>
          <w:sz w:val="24"/>
          <w:szCs w:val="24"/>
        </w:rPr>
      </w:pPr>
    </w:p>
    <w:p w14:paraId="06D25F2D" w14:textId="77777777" w:rsidR="00773C76" w:rsidRDefault="00773C76" w:rsidP="00C87A45">
      <w:pPr>
        <w:spacing w:line="480" w:lineRule="auto"/>
        <w:ind w:firstLine="720"/>
        <w:rPr>
          <w:rFonts w:ascii="Times New Roman" w:hAnsi="Times New Roman" w:cs="Times New Roman"/>
          <w:sz w:val="24"/>
          <w:szCs w:val="24"/>
        </w:rPr>
      </w:pPr>
    </w:p>
    <w:p w14:paraId="4F99FF76" w14:textId="77777777" w:rsidR="00773C76" w:rsidRDefault="00773C76" w:rsidP="00C87A45">
      <w:pPr>
        <w:spacing w:line="480" w:lineRule="auto"/>
        <w:ind w:firstLine="720"/>
        <w:rPr>
          <w:rFonts w:ascii="Times New Roman" w:hAnsi="Times New Roman" w:cs="Times New Roman"/>
          <w:sz w:val="24"/>
          <w:szCs w:val="24"/>
        </w:rPr>
      </w:pPr>
    </w:p>
    <w:p w14:paraId="61EA41F5" w14:textId="77777777" w:rsidR="00773C76" w:rsidRDefault="00773C76" w:rsidP="00C87A45">
      <w:pPr>
        <w:spacing w:line="480" w:lineRule="auto"/>
        <w:ind w:firstLine="720"/>
        <w:rPr>
          <w:rFonts w:ascii="Times New Roman" w:hAnsi="Times New Roman" w:cs="Times New Roman"/>
          <w:sz w:val="24"/>
          <w:szCs w:val="24"/>
        </w:rPr>
      </w:pPr>
    </w:p>
    <w:p w14:paraId="72F14A03" w14:textId="77777777" w:rsidR="00773C76" w:rsidRDefault="00773C76" w:rsidP="00C87A45">
      <w:pPr>
        <w:spacing w:line="480" w:lineRule="auto"/>
        <w:ind w:firstLine="720"/>
        <w:rPr>
          <w:rFonts w:ascii="Times New Roman" w:hAnsi="Times New Roman" w:cs="Times New Roman"/>
          <w:sz w:val="24"/>
          <w:szCs w:val="24"/>
        </w:rPr>
      </w:pPr>
    </w:p>
    <w:p w14:paraId="2DB15884" w14:textId="77777777" w:rsidR="00773C76" w:rsidRDefault="00773C76" w:rsidP="00C87A45">
      <w:pPr>
        <w:spacing w:line="480" w:lineRule="auto"/>
        <w:ind w:firstLine="720"/>
        <w:rPr>
          <w:rFonts w:ascii="Times New Roman" w:hAnsi="Times New Roman" w:cs="Times New Roman"/>
          <w:sz w:val="24"/>
          <w:szCs w:val="24"/>
        </w:rPr>
      </w:pPr>
    </w:p>
    <w:p w14:paraId="079D8A83" w14:textId="77777777" w:rsidR="00773C76" w:rsidRDefault="00773C76" w:rsidP="00C87A45">
      <w:pPr>
        <w:spacing w:line="480" w:lineRule="auto"/>
        <w:ind w:firstLine="720"/>
        <w:rPr>
          <w:rFonts w:ascii="Times New Roman" w:hAnsi="Times New Roman" w:cs="Times New Roman"/>
          <w:sz w:val="24"/>
          <w:szCs w:val="24"/>
        </w:rPr>
      </w:pPr>
    </w:p>
    <w:p w14:paraId="1C6AED05" w14:textId="77777777" w:rsidR="00773C76" w:rsidRDefault="00773C76" w:rsidP="00761F9F">
      <w:pPr>
        <w:spacing w:line="480" w:lineRule="auto"/>
        <w:rPr>
          <w:rFonts w:ascii="Times New Roman" w:hAnsi="Times New Roman" w:cs="Times New Roman"/>
          <w:sz w:val="24"/>
          <w:szCs w:val="24"/>
        </w:rPr>
        <w:pPrChange w:id="0" w:author="Jacob Alspaw" w:date="2014-12-14T11:35:00Z">
          <w:pPr>
            <w:spacing w:line="480" w:lineRule="auto"/>
            <w:ind w:firstLine="720"/>
          </w:pPr>
        </w:pPrChange>
      </w:pPr>
      <w:bookmarkStart w:id="1" w:name="_GoBack"/>
      <w:bookmarkEnd w:id="1"/>
    </w:p>
    <w:p w14:paraId="4D13955C" w14:textId="77777777" w:rsidR="002373F4" w:rsidRDefault="002373F4" w:rsidP="002373F4">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355BB46" w14:textId="77777777" w:rsidR="002373F4" w:rsidRDefault="002373F4" w:rsidP="002373F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w:t>
      </w:r>
      <w:r w:rsidRPr="002373F4">
        <w:rPr>
          <w:rFonts w:ascii="Times New Roman" w:hAnsi="Times New Roman" w:cs="Times New Roman"/>
          <w:sz w:val="24"/>
          <w:szCs w:val="24"/>
        </w:rPr>
        <w:t xml:space="preserve">aub, Diane E., and Lawrence D. Nelson. </w:t>
      </w:r>
      <w:r>
        <w:rPr>
          <w:rFonts w:ascii="Times New Roman" w:hAnsi="Times New Roman" w:cs="Times New Roman"/>
          <w:sz w:val="24"/>
          <w:szCs w:val="24"/>
        </w:rPr>
        <w:t>1993. "SATANISM IN CONTEMPORARY</w:t>
      </w:r>
    </w:p>
    <w:p w14:paraId="0AFE1F89" w14:textId="2F737DD8" w:rsidR="002373F4" w:rsidRDefault="002373F4" w:rsidP="002373F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r w:rsidRPr="002373F4">
        <w:rPr>
          <w:rFonts w:ascii="Times New Roman" w:hAnsi="Times New Roman" w:cs="Times New Roman"/>
          <w:sz w:val="24"/>
          <w:szCs w:val="24"/>
        </w:rPr>
        <w:t xml:space="preserve">AMERICA: Establishment or Underground?." </w:t>
      </w:r>
      <w:r w:rsidRPr="002373F4">
        <w:rPr>
          <w:rFonts w:ascii="Times New Roman" w:hAnsi="Times New Roman" w:cs="Times New Roman"/>
          <w:i/>
          <w:iCs/>
          <w:sz w:val="24"/>
          <w:szCs w:val="24"/>
        </w:rPr>
        <w:t>Sociological Quarterly</w:t>
      </w:r>
      <w:r>
        <w:rPr>
          <w:rFonts w:ascii="Times New Roman" w:hAnsi="Times New Roman" w:cs="Times New Roman"/>
          <w:sz w:val="24"/>
          <w:szCs w:val="24"/>
        </w:rPr>
        <w:t xml:space="preserve"> 34</w:t>
      </w:r>
      <w:r w:rsidR="00F7231B">
        <w:rPr>
          <w:rFonts w:ascii="Times New Roman" w:hAnsi="Times New Roman" w:cs="Times New Roman"/>
          <w:sz w:val="24"/>
          <w:szCs w:val="24"/>
        </w:rPr>
        <w:t>(</w:t>
      </w:r>
      <w:r>
        <w:rPr>
          <w:rFonts w:ascii="Times New Roman" w:hAnsi="Times New Roman" w:cs="Times New Roman"/>
          <w:sz w:val="24"/>
          <w:szCs w:val="24"/>
        </w:rPr>
        <w:t xml:space="preserve"> 3</w:t>
      </w:r>
      <w:r w:rsidR="00F7231B">
        <w:rPr>
          <w:rFonts w:ascii="Times New Roman" w:hAnsi="Times New Roman" w:cs="Times New Roman"/>
          <w:sz w:val="24"/>
          <w:szCs w:val="24"/>
        </w:rPr>
        <w:t>)</w:t>
      </w:r>
      <w:r>
        <w:rPr>
          <w:rFonts w:ascii="Times New Roman" w:hAnsi="Times New Roman" w:cs="Times New Roman"/>
          <w:sz w:val="24"/>
          <w:szCs w:val="24"/>
        </w:rPr>
        <w:t>:</w:t>
      </w:r>
    </w:p>
    <w:p w14:paraId="43A1D094" w14:textId="2A84BB8D" w:rsidR="002373F4" w:rsidRPr="002373F4" w:rsidRDefault="002373F4" w:rsidP="00F7231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r w:rsidRPr="002373F4">
        <w:rPr>
          <w:rFonts w:ascii="Times New Roman" w:hAnsi="Times New Roman" w:cs="Times New Roman"/>
          <w:sz w:val="24"/>
          <w:szCs w:val="24"/>
        </w:rPr>
        <w:t xml:space="preserve">523-541. </w:t>
      </w:r>
    </w:p>
    <w:p w14:paraId="31CB8A1E" w14:textId="77777777" w:rsidR="00773C76" w:rsidRDefault="002373F4" w:rsidP="002373F4">
      <w:pPr>
        <w:spacing w:after="0" w:line="240" w:lineRule="auto"/>
        <w:ind w:left="720"/>
        <w:rPr>
          <w:rFonts w:ascii="Times New Roman" w:hAnsi="Times New Roman" w:cs="Times New Roman"/>
          <w:sz w:val="24"/>
          <w:szCs w:val="24"/>
        </w:rPr>
      </w:pPr>
      <w:r w:rsidRPr="002373F4">
        <w:rPr>
          <w:rFonts w:ascii="Times New Roman" w:hAnsi="Times New Roman" w:cs="Times New Roman"/>
          <w:sz w:val="24"/>
          <w:szCs w:val="24"/>
        </w:rPr>
        <w:t xml:space="preserve">McRobbie, Linda. </w:t>
      </w:r>
      <w:r w:rsidR="00773C76">
        <w:rPr>
          <w:rFonts w:ascii="Times New Roman" w:hAnsi="Times New Roman" w:cs="Times New Roman"/>
          <w:sz w:val="24"/>
          <w:szCs w:val="24"/>
        </w:rPr>
        <w:t xml:space="preserve">2014. </w:t>
      </w:r>
      <w:r w:rsidRPr="002373F4">
        <w:rPr>
          <w:rFonts w:ascii="Times New Roman" w:hAnsi="Times New Roman" w:cs="Times New Roman"/>
          <w:sz w:val="24"/>
          <w:szCs w:val="24"/>
        </w:rPr>
        <w:t xml:space="preserve">“The Real Victims or Ritual Satanic Abuse”. </w:t>
      </w:r>
      <w:r w:rsidRPr="002373F4">
        <w:rPr>
          <w:rFonts w:ascii="Times New Roman" w:hAnsi="Times New Roman" w:cs="Times New Roman"/>
          <w:i/>
          <w:iCs/>
          <w:sz w:val="24"/>
          <w:szCs w:val="24"/>
        </w:rPr>
        <w:t>Slate Magazine</w:t>
      </w:r>
      <w:r w:rsidR="00773C76">
        <w:rPr>
          <w:rFonts w:ascii="Times New Roman" w:hAnsi="Times New Roman" w:cs="Times New Roman"/>
          <w:sz w:val="24"/>
          <w:szCs w:val="24"/>
        </w:rPr>
        <w:t>,</w:t>
      </w:r>
    </w:p>
    <w:p w14:paraId="687E7E42" w14:textId="77777777" w:rsidR="002373F4" w:rsidRDefault="00773C76" w:rsidP="002373F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r w:rsidR="002373F4" w:rsidRPr="002373F4">
        <w:rPr>
          <w:rFonts w:ascii="Times New Roman" w:hAnsi="Times New Roman" w:cs="Times New Roman"/>
          <w:sz w:val="24"/>
          <w:szCs w:val="24"/>
        </w:rPr>
        <w:t>January.</w:t>
      </w:r>
    </w:p>
    <w:p w14:paraId="57BE9041" w14:textId="77777777" w:rsidR="002373F4" w:rsidRDefault="002373F4" w:rsidP="002373F4">
      <w:pPr>
        <w:spacing w:after="0" w:line="240" w:lineRule="auto"/>
        <w:ind w:firstLine="720"/>
        <w:rPr>
          <w:rFonts w:ascii="Times New Roman" w:hAnsi="Times New Roman" w:cs="Times New Roman"/>
          <w:sz w:val="24"/>
          <w:szCs w:val="24"/>
        </w:rPr>
      </w:pPr>
      <w:r w:rsidRPr="002373F4">
        <w:rPr>
          <w:rFonts w:ascii="Times New Roman" w:hAnsi="Times New Roman" w:cs="Times New Roman"/>
          <w:sz w:val="24"/>
          <w:szCs w:val="24"/>
        </w:rPr>
        <w:t>Frankfurter, David. 2003. "TH</w:t>
      </w:r>
      <w:r>
        <w:rPr>
          <w:rFonts w:ascii="Times New Roman" w:hAnsi="Times New Roman" w:cs="Times New Roman"/>
          <w:sz w:val="24"/>
          <w:szCs w:val="24"/>
        </w:rPr>
        <w:t>E SATANIC RITUAL ABUSE PANIC AS</w:t>
      </w:r>
    </w:p>
    <w:p w14:paraId="44B0E521" w14:textId="77777777" w:rsidR="002373F4" w:rsidRDefault="002373F4" w:rsidP="002373F4">
      <w:pPr>
        <w:spacing w:after="0" w:line="240" w:lineRule="auto"/>
        <w:ind w:left="720" w:firstLine="720"/>
        <w:rPr>
          <w:rFonts w:ascii="Times New Roman" w:hAnsi="Times New Roman" w:cs="Times New Roman"/>
          <w:i/>
          <w:iCs/>
          <w:sz w:val="24"/>
          <w:szCs w:val="24"/>
        </w:rPr>
      </w:pPr>
      <w:r w:rsidRPr="002373F4">
        <w:rPr>
          <w:rFonts w:ascii="Times New Roman" w:hAnsi="Times New Roman" w:cs="Times New Roman"/>
          <w:sz w:val="24"/>
          <w:szCs w:val="24"/>
        </w:rPr>
        <w:t xml:space="preserve">RELIGIOUS-STUDIES DATA." </w:t>
      </w:r>
      <w:r w:rsidRPr="002373F4">
        <w:rPr>
          <w:rFonts w:ascii="Times New Roman" w:hAnsi="Times New Roman" w:cs="Times New Roman"/>
          <w:i/>
          <w:iCs/>
          <w:sz w:val="24"/>
          <w:szCs w:val="24"/>
        </w:rPr>
        <w:t>Numen: Internation</w:t>
      </w:r>
      <w:r>
        <w:rPr>
          <w:rFonts w:ascii="Times New Roman" w:hAnsi="Times New Roman" w:cs="Times New Roman"/>
          <w:i/>
          <w:iCs/>
          <w:sz w:val="24"/>
          <w:szCs w:val="24"/>
        </w:rPr>
        <w:t>al Review For The History</w:t>
      </w:r>
    </w:p>
    <w:p w14:paraId="78A01857" w14:textId="01D5D958" w:rsidR="002373F4" w:rsidRPr="002373F4" w:rsidRDefault="002373F4" w:rsidP="00F7231B">
      <w:pPr>
        <w:spacing w:after="0" w:line="240" w:lineRule="auto"/>
        <w:ind w:left="720" w:firstLine="720"/>
        <w:rPr>
          <w:rFonts w:ascii="Times New Roman" w:hAnsi="Times New Roman" w:cs="Times New Roman"/>
          <w:sz w:val="24"/>
          <w:szCs w:val="24"/>
        </w:rPr>
      </w:pPr>
      <w:r w:rsidRPr="002373F4">
        <w:rPr>
          <w:rFonts w:ascii="Times New Roman" w:hAnsi="Times New Roman" w:cs="Times New Roman"/>
          <w:i/>
          <w:iCs/>
          <w:sz w:val="24"/>
          <w:szCs w:val="24"/>
        </w:rPr>
        <w:t>Of Religions</w:t>
      </w:r>
      <w:r w:rsidRPr="002373F4">
        <w:rPr>
          <w:rFonts w:ascii="Times New Roman" w:hAnsi="Times New Roman" w:cs="Times New Roman"/>
          <w:sz w:val="24"/>
          <w:szCs w:val="24"/>
        </w:rPr>
        <w:t xml:space="preserve"> 50</w:t>
      </w:r>
      <w:r w:rsidR="00F7231B">
        <w:rPr>
          <w:rFonts w:ascii="Times New Roman" w:hAnsi="Times New Roman" w:cs="Times New Roman"/>
          <w:sz w:val="24"/>
          <w:szCs w:val="24"/>
        </w:rPr>
        <w:t>(</w:t>
      </w:r>
      <w:r w:rsidRPr="002373F4">
        <w:rPr>
          <w:rFonts w:ascii="Times New Roman" w:hAnsi="Times New Roman" w:cs="Times New Roman"/>
          <w:sz w:val="24"/>
          <w:szCs w:val="24"/>
        </w:rPr>
        <w:t>1</w:t>
      </w:r>
      <w:r w:rsidR="00F7231B">
        <w:rPr>
          <w:rFonts w:ascii="Times New Roman" w:hAnsi="Times New Roman" w:cs="Times New Roman"/>
          <w:sz w:val="24"/>
          <w:szCs w:val="24"/>
        </w:rPr>
        <w:t>)</w:t>
      </w:r>
      <w:r w:rsidRPr="002373F4">
        <w:rPr>
          <w:rFonts w:ascii="Times New Roman" w:hAnsi="Times New Roman" w:cs="Times New Roman"/>
          <w:sz w:val="24"/>
          <w:szCs w:val="24"/>
        </w:rPr>
        <w:t xml:space="preserve">: 108-117. </w:t>
      </w:r>
    </w:p>
    <w:p w14:paraId="30D2AA95" w14:textId="77777777" w:rsidR="002373F4" w:rsidRDefault="002373F4" w:rsidP="002373F4">
      <w:pPr>
        <w:spacing w:after="0" w:line="240" w:lineRule="auto"/>
        <w:ind w:left="720"/>
        <w:rPr>
          <w:rFonts w:ascii="Times New Roman" w:hAnsi="Times New Roman" w:cs="Times New Roman"/>
          <w:sz w:val="24"/>
          <w:szCs w:val="24"/>
        </w:rPr>
      </w:pPr>
      <w:r w:rsidRPr="002373F4">
        <w:rPr>
          <w:rFonts w:ascii="Times New Roman" w:hAnsi="Times New Roman" w:cs="Times New Roman"/>
          <w:sz w:val="24"/>
          <w:szCs w:val="24"/>
        </w:rPr>
        <w:t xml:space="preserve">Lyons, Arthur. </w:t>
      </w:r>
      <w:r w:rsidRPr="002373F4">
        <w:rPr>
          <w:rFonts w:ascii="Times New Roman" w:hAnsi="Times New Roman" w:cs="Times New Roman"/>
          <w:i/>
          <w:iCs/>
          <w:sz w:val="24"/>
          <w:szCs w:val="24"/>
        </w:rPr>
        <w:t>Satan Wants You: The Cult of Devil Worship in America</w:t>
      </w:r>
      <w:r>
        <w:rPr>
          <w:rFonts w:ascii="Times New Roman" w:hAnsi="Times New Roman" w:cs="Times New Roman"/>
          <w:sz w:val="24"/>
          <w:szCs w:val="24"/>
        </w:rPr>
        <w:t xml:space="preserve">. New York: </w:t>
      </w:r>
    </w:p>
    <w:p w14:paraId="1CE6DC0A" w14:textId="77777777" w:rsidR="002373F4" w:rsidRPr="002373F4" w:rsidRDefault="002373F4" w:rsidP="002373F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r w:rsidRPr="002373F4">
        <w:rPr>
          <w:rFonts w:ascii="Times New Roman" w:hAnsi="Times New Roman" w:cs="Times New Roman"/>
          <w:sz w:val="24"/>
          <w:szCs w:val="24"/>
        </w:rPr>
        <w:t>Mysterious Press, 1988.</w:t>
      </w:r>
    </w:p>
    <w:p w14:paraId="5F94312A" w14:textId="77777777" w:rsidR="002373F4" w:rsidRDefault="002373F4" w:rsidP="002373F4">
      <w:pPr>
        <w:spacing w:after="0" w:line="240" w:lineRule="auto"/>
        <w:ind w:left="720"/>
        <w:rPr>
          <w:rFonts w:ascii="Times New Roman" w:hAnsi="Times New Roman" w:cs="Times New Roman"/>
          <w:sz w:val="24"/>
          <w:szCs w:val="24"/>
        </w:rPr>
      </w:pPr>
      <w:r w:rsidRPr="002373F4">
        <w:rPr>
          <w:rFonts w:ascii="Times New Roman" w:hAnsi="Times New Roman" w:cs="Times New Roman"/>
          <w:sz w:val="24"/>
          <w:szCs w:val="24"/>
        </w:rPr>
        <w:t>Virginia Commonwealth University. “Sa</w:t>
      </w:r>
      <w:r>
        <w:rPr>
          <w:rFonts w:ascii="Times New Roman" w:hAnsi="Times New Roman" w:cs="Times New Roman"/>
          <w:sz w:val="24"/>
          <w:szCs w:val="24"/>
        </w:rPr>
        <w:t>tanic Cults.” Accessed Nov. 24,</w:t>
      </w:r>
    </w:p>
    <w:p w14:paraId="532F07AD" w14:textId="77777777" w:rsidR="002373F4" w:rsidRDefault="002373F4" w:rsidP="002373F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r w:rsidRPr="002373F4">
        <w:rPr>
          <w:rFonts w:ascii="Times New Roman" w:hAnsi="Times New Roman" w:cs="Times New Roman"/>
          <w:sz w:val="24"/>
          <w:szCs w:val="24"/>
        </w:rPr>
        <w:t>2014.http://www.people.vcu.edu/~dbromley/undergraduate/spiritualCommunity/</w:t>
      </w:r>
    </w:p>
    <w:p w14:paraId="1292C452" w14:textId="02FCFB69" w:rsidR="00C43DEB" w:rsidRPr="002373F4" w:rsidRDefault="002373F4" w:rsidP="002373F4">
      <w:pPr>
        <w:spacing w:after="0" w:line="240" w:lineRule="auto"/>
        <w:ind w:left="720" w:firstLine="720"/>
        <w:rPr>
          <w:rFonts w:ascii="Times New Roman" w:hAnsi="Times New Roman" w:cs="Times New Roman"/>
          <w:sz w:val="24"/>
          <w:szCs w:val="24"/>
        </w:rPr>
      </w:pPr>
      <w:r w:rsidRPr="002373F4">
        <w:rPr>
          <w:rFonts w:ascii="Times New Roman" w:hAnsi="Times New Roman" w:cs="Times New Roman"/>
          <w:sz w:val="24"/>
          <w:szCs w:val="24"/>
        </w:rPr>
        <w:t>SatanicCults.html</w:t>
      </w:r>
    </w:p>
    <w:p w14:paraId="7B4B3803" w14:textId="3E459913" w:rsidR="002373F4" w:rsidRPr="0008090E" w:rsidRDefault="002373F4" w:rsidP="002373F4">
      <w:pPr>
        <w:spacing w:line="240" w:lineRule="auto"/>
        <w:ind w:firstLine="720"/>
        <w:jc w:val="center"/>
        <w:rPr>
          <w:rFonts w:ascii="Times New Roman" w:hAnsi="Times New Roman" w:cs="Times New Roman"/>
          <w:sz w:val="24"/>
          <w:szCs w:val="24"/>
        </w:rPr>
      </w:pPr>
    </w:p>
    <w:sectPr w:rsidR="002373F4" w:rsidRPr="0008090E" w:rsidSect="00761F9F">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5DC0E" w14:textId="77777777" w:rsidR="00B05031" w:rsidRDefault="00B05031" w:rsidP="00761F9F">
      <w:pPr>
        <w:spacing w:after="0" w:line="240" w:lineRule="auto"/>
      </w:pPr>
      <w:r>
        <w:separator/>
      </w:r>
    </w:p>
  </w:endnote>
  <w:endnote w:type="continuationSeparator" w:id="0">
    <w:p w14:paraId="57E1B31F" w14:textId="77777777" w:rsidR="00B05031" w:rsidRDefault="00B05031"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BC662" w14:textId="77777777" w:rsidR="00B05031" w:rsidRDefault="00B05031" w:rsidP="00761F9F">
      <w:pPr>
        <w:spacing w:after="0" w:line="240" w:lineRule="auto"/>
      </w:pPr>
      <w:r>
        <w:separator/>
      </w:r>
    </w:p>
  </w:footnote>
  <w:footnote w:type="continuationSeparator" w:id="0">
    <w:p w14:paraId="3FEEF9A7" w14:textId="77777777" w:rsidR="00B05031" w:rsidRDefault="00B05031" w:rsidP="00761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2" w:author="Jacob Alspaw" w:date="2014-12-14T11:33:00Z"/>
  <w:sdt>
    <w:sdtPr>
      <w:id w:val="2119558428"/>
      <w:docPartObj>
        <w:docPartGallery w:val="Page Numbers (Top of Page)"/>
        <w:docPartUnique/>
      </w:docPartObj>
    </w:sdtPr>
    <w:sdtEndPr>
      <w:rPr>
        <w:noProof/>
      </w:rPr>
    </w:sdtEndPr>
    <w:sdtContent>
      <w:customXmlInsRangeEnd w:id="2"/>
      <w:p w14:paraId="269BFC56" w14:textId="5AA023D8" w:rsidR="00761F9F" w:rsidRDefault="00761F9F">
        <w:pPr>
          <w:pStyle w:val="Header"/>
          <w:jc w:val="right"/>
          <w:rPr>
            <w:ins w:id="3" w:author="Jacob Alspaw" w:date="2014-12-14T11:33:00Z"/>
          </w:rPr>
        </w:pPr>
        <w:ins w:id="4" w:author="Jacob Alspaw" w:date="2014-12-14T11:34:00Z">
          <w:r>
            <w:t xml:space="preserve">Alspaw </w:t>
          </w:r>
        </w:ins>
        <w:ins w:id="5" w:author="Jacob Alspaw" w:date="2014-12-14T11:33:00Z">
          <w:r>
            <w:fldChar w:fldCharType="begin"/>
          </w:r>
          <w:r>
            <w:instrText xml:space="preserve"> PAGE   \* MERGEFORMAT </w:instrText>
          </w:r>
          <w:r>
            <w:fldChar w:fldCharType="separate"/>
          </w:r>
        </w:ins>
        <w:r>
          <w:rPr>
            <w:noProof/>
          </w:rPr>
          <w:t>4</w:t>
        </w:r>
        <w:ins w:id="6" w:author="Jacob Alspaw" w:date="2014-12-14T11:33:00Z">
          <w:r>
            <w:rPr>
              <w:noProof/>
            </w:rPr>
            <w:fldChar w:fldCharType="end"/>
          </w:r>
        </w:ins>
      </w:p>
      <w:customXmlInsRangeStart w:id="7" w:author="Jacob Alspaw" w:date="2014-12-14T11:33:00Z"/>
    </w:sdtContent>
  </w:sdt>
  <w:customXmlInsRangeEnd w:id="7"/>
  <w:p w14:paraId="24D45ED0" w14:textId="6CF24DB5" w:rsidR="00761F9F" w:rsidRDefault="00761F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D7946"/>
    <w:multiLevelType w:val="multilevel"/>
    <w:tmpl w:val="852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ob Alspaw">
    <w15:presenceInfo w15:providerId="Windows Live" w15:userId="e512c7a4d4a4a3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6E4"/>
    <w:rsid w:val="00001231"/>
    <w:rsid w:val="00040407"/>
    <w:rsid w:val="000625B0"/>
    <w:rsid w:val="000752D9"/>
    <w:rsid w:val="0008090E"/>
    <w:rsid w:val="00083D5C"/>
    <w:rsid w:val="000A6BFE"/>
    <w:rsid w:val="000B7F16"/>
    <w:rsid w:val="000F2342"/>
    <w:rsid w:val="000F330D"/>
    <w:rsid w:val="00115D4C"/>
    <w:rsid w:val="00191E26"/>
    <w:rsid w:val="00193906"/>
    <w:rsid w:val="002373F4"/>
    <w:rsid w:val="002662C3"/>
    <w:rsid w:val="002A5CCB"/>
    <w:rsid w:val="002D0973"/>
    <w:rsid w:val="002E5571"/>
    <w:rsid w:val="00364241"/>
    <w:rsid w:val="00396460"/>
    <w:rsid w:val="003A4A82"/>
    <w:rsid w:val="003F0525"/>
    <w:rsid w:val="00483C16"/>
    <w:rsid w:val="004B6098"/>
    <w:rsid w:val="004C52C9"/>
    <w:rsid w:val="00502CED"/>
    <w:rsid w:val="0052606B"/>
    <w:rsid w:val="005517F8"/>
    <w:rsid w:val="00556E4D"/>
    <w:rsid w:val="00560270"/>
    <w:rsid w:val="005F2704"/>
    <w:rsid w:val="0062075B"/>
    <w:rsid w:val="006D26B7"/>
    <w:rsid w:val="00721D3B"/>
    <w:rsid w:val="00761F9F"/>
    <w:rsid w:val="00773C76"/>
    <w:rsid w:val="0077689D"/>
    <w:rsid w:val="007C5002"/>
    <w:rsid w:val="007E1BF2"/>
    <w:rsid w:val="0080136C"/>
    <w:rsid w:val="00841738"/>
    <w:rsid w:val="008D33F9"/>
    <w:rsid w:val="008F7007"/>
    <w:rsid w:val="009004FF"/>
    <w:rsid w:val="00916201"/>
    <w:rsid w:val="00916B97"/>
    <w:rsid w:val="0095591C"/>
    <w:rsid w:val="00993582"/>
    <w:rsid w:val="009C40CD"/>
    <w:rsid w:val="009C5AF5"/>
    <w:rsid w:val="00A00F70"/>
    <w:rsid w:val="00A52CB7"/>
    <w:rsid w:val="00A62455"/>
    <w:rsid w:val="00A736E4"/>
    <w:rsid w:val="00A97DA1"/>
    <w:rsid w:val="00AC32B8"/>
    <w:rsid w:val="00B05031"/>
    <w:rsid w:val="00BC5D41"/>
    <w:rsid w:val="00C43DEB"/>
    <w:rsid w:val="00C763EA"/>
    <w:rsid w:val="00C87A45"/>
    <w:rsid w:val="00C96AA8"/>
    <w:rsid w:val="00CE7071"/>
    <w:rsid w:val="00D77DD7"/>
    <w:rsid w:val="00DA0A61"/>
    <w:rsid w:val="00E2424D"/>
    <w:rsid w:val="00E70A0F"/>
    <w:rsid w:val="00EF7B36"/>
    <w:rsid w:val="00F7231B"/>
    <w:rsid w:val="00F84480"/>
    <w:rsid w:val="00F95249"/>
    <w:rsid w:val="00F95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72292C"/>
  <w15:docId w15:val="{450BAED9-A7A9-4D94-9EFF-8E4F50F2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6B97"/>
    <w:rPr>
      <w:sz w:val="18"/>
      <w:szCs w:val="18"/>
    </w:rPr>
  </w:style>
  <w:style w:type="paragraph" w:styleId="CommentText">
    <w:name w:val="annotation text"/>
    <w:basedOn w:val="Normal"/>
    <w:link w:val="CommentTextChar"/>
    <w:uiPriority w:val="99"/>
    <w:semiHidden/>
    <w:unhideWhenUsed/>
    <w:rsid w:val="00916B97"/>
    <w:pPr>
      <w:spacing w:line="240" w:lineRule="auto"/>
    </w:pPr>
    <w:rPr>
      <w:sz w:val="24"/>
      <w:szCs w:val="24"/>
    </w:rPr>
  </w:style>
  <w:style w:type="character" w:customStyle="1" w:styleId="CommentTextChar">
    <w:name w:val="Comment Text Char"/>
    <w:basedOn w:val="DefaultParagraphFont"/>
    <w:link w:val="CommentText"/>
    <w:uiPriority w:val="99"/>
    <w:semiHidden/>
    <w:rsid w:val="00916B97"/>
    <w:rPr>
      <w:sz w:val="24"/>
      <w:szCs w:val="24"/>
    </w:rPr>
  </w:style>
  <w:style w:type="paragraph" w:styleId="CommentSubject">
    <w:name w:val="annotation subject"/>
    <w:basedOn w:val="CommentText"/>
    <w:next w:val="CommentText"/>
    <w:link w:val="CommentSubjectChar"/>
    <w:uiPriority w:val="99"/>
    <w:semiHidden/>
    <w:unhideWhenUsed/>
    <w:rsid w:val="00916B97"/>
    <w:rPr>
      <w:b/>
      <w:bCs/>
      <w:sz w:val="20"/>
      <w:szCs w:val="20"/>
    </w:rPr>
  </w:style>
  <w:style w:type="character" w:customStyle="1" w:styleId="CommentSubjectChar">
    <w:name w:val="Comment Subject Char"/>
    <w:basedOn w:val="CommentTextChar"/>
    <w:link w:val="CommentSubject"/>
    <w:uiPriority w:val="99"/>
    <w:semiHidden/>
    <w:rsid w:val="00916B97"/>
    <w:rPr>
      <w:b/>
      <w:bCs/>
      <w:sz w:val="20"/>
      <w:szCs w:val="20"/>
    </w:rPr>
  </w:style>
  <w:style w:type="paragraph" w:styleId="BalloonText">
    <w:name w:val="Balloon Text"/>
    <w:basedOn w:val="Normal"/>
    <w:link w:val="BalloonTextChar"/>
    <w:uiPriority w:val="99"/>
    <w:semiHidden/>
    <w:unhideWhenUsed/>
    <w:rsid w:val="00916B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6B97"/>
    <w:rPr>
      <w:rFonts w:ascii="Lucida Grande" w:hAnsi="Lucida Grande" w:cs="Lucida Grande"/>
      <w:sz w:val="18"/>
      <w:szCs w:val="18"/>
    </w:rPr>
  </w:style>
  <w:style w:type="paragraph" w:styleId="Header">
    <w:name w:val="header"/>
    <w:basedOn w:val="Normal"/>
    <w:link w:val="HeaderChar"/>
    <w:uiPriority w:val="99"/>
    <w:unhideWhenUsed/>
    <w:rsid w:val="00761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236579">
      <w:bodyDiv w:val="1"/>
      <w:marLeft w:val="0"/>
      <w:marRight w:val="0"/>
      <w:marTop w:val="0"/>
      <w:marBottom w:val="0"/>
      <w:divBdr>
        <w:top w:val="none" w:sz="0" w:space="0" w:color="auto"/>
        <w:left w:val="none" w:sz="0" w:space="0" w:color="auto"/>
        <w:bottom w:val="none" w:sz="0" w:space="0" w:color="auto"/>
        <w:right w:val="none" w:sz="0" w:space="0" w:color="auto"/>
      </w:divBdr>
    </w:div>
    <w:div w:id="213687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C2"/>
    <w:rsid w:val="004164C2"/>
    <w:rsid w:val="00A1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B34905B2514F798F5FD56CBCBA9679">
    <w:name w:val="99B34905B2514F798F5FD56CBCBA9679"/>
    <w:rsid w:val="00416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4</cp:revision>
  <dcterms:created xsi:type="dcterms:W3CDTF">2014-11-26T16:51:00Z</dcterms:created>
  <dcterms:modified xsi:type="dcterms:W3CDTF">2014-12-14T16:35:00Z</dcterms:modified>
</cp:coreProperties>
</file>